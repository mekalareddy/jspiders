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A37" w:rsidRPr="007A4A37" w:rsidRDefault="007A4A37" w:rsidP="007A4A37">
      <w:pPr>
        <w:pBdr>
          <w:top w:val="dotted" w:sz="2" w:space="1" w:color="BBBBBB"/>
          <w:left w:val="dotted" w:sz="6" w:space="20" w:color="BBBBBB"/>
          <w:bottom w:val="dotted" w:sz="6" w:space="1" w:color="BBBBBB"/>
          <w:right w:val="dotted" w:sz="6" w:space="10" w:color="BBBBBB"/>
        </w:pBdr>
        <w:spacing w:after="0" w:line="240" w:lineRule="auto"/>
        <w:outlineLvl w:val="0"/>
        <w:rPr>
          <w:rFonts w:ascii="Trebuchet MS" w:eastAsia="Times New Roman" w:hAnsi="Trebuchet MS" w:cs="Times New Roman"/>
          <w:b/>
          <w:bCs/>
          <w:color w:val="333333"/>
          <w:kern w:val="36"/>
          <w:sz w:val="23"/>
          <w:szCs w:val="23"/>
        </w:rPr>
      </w:pPr>
      <w:r w:rsidRPr="007A4A37">
        <w:rPr>
          <w:rFonts w:ascii="Trebuchet MS" w:eastAsia="Times New Roman" w:hAnsi="Trebuchet MS" w:cs="Times New Roman"/>
          <w:b/>
          <w:bCs/>
          <w:color w:val="333333"/>
          <w:kern w:val="36"/>
          <w:sz w:val="23"/>
          <w:szCs w:val="23"/>
        </w:rPr>
        <w:fldChar w:fldCharType="begin"/>
      </w:r>
      <w:r w:rsidRPr="007A4A37">
        <w:rPr>
          <w:rFonts w:ascii="Trebuchet MS" w:eastAsia="Times New Roman" w:hAnsi="Trebuchet MS" w:cs="Times New Roman"/>
          <w:b/>
          <w:bCs/>
          <w:color w:val="333333"/>
          <w:kern w:val="36"/>
          <w:sz w:val="23"/>
          <w:szCs w:val="23"/>
        </w:rPr>
        <w:instrText xml:space="preserve"> HYPERLINK "https://javarevisited.blogspot.com/2015/01/top-20-string-coding-interview-question-programming-interview.html" \o "Top 20 String Algorithm Questions from Coding Interviews" </w:instrText>
      </w:r>
      <w:r w:rsidRPr="007A4A37">
        <w:rPr>
          <w:rFonts w:ascii="Trebuchet MS" w:eastAsia="Times New Roman" w:hAnsi="Trebuchet MS" w:cs="Times New Roman"/>
          <w:b/>
          <w:bCs/>
          <w:color w:val="333333"/>
          <w:kern w:val="36"/>
          <w:sz w:val="23"/>
          <w:szCs w:val="23"/>
        </w:rPr>
        <w:fldChar w:fldCharType="separate"/>
      </w:r>
      <w:r w:rsidRPr="007A4A37">
        <w:rPr>
          <w:rFonts w:ascii="Trebuchet MS" w:eastAsia="Times New Roman" w:hAnsi="Trebuchet MS" w:cs="Times New Roman"/>
          <w:b/>
          <w:bCs/>
          <w:color w:val="333333"/>
          <w:kern w:val="36"/>
          <w:sz w:val="23"/>
        </w:rPr>
        <w:t>Top 20 String Algorithm Questions from Coding Interviews</w:t>
      </w:r>
      <w:r w:rsidRPr="007A4A37">
        <w:rPr>
          <w:rFonts w:ascii="Trebuchet MS" w:eastAsia="Times New Roman" w:hAnsi="Trebuchet MS" w:cs="Times New Roman"/>
          <w:b/>
          <w:bCs/>
          <w:color w:val="333333"/>
          <w:kern w:val="36"/>
          <w:sz w:val="23"/>
          <w:szCs w:val="23"/>
        </w:rPr>
        <w:fldChar w:fldCharType="end"/>
      </w:r>
    </w:p>
    <w:p w:rsidR="007A4A37" w:rsidRPr="007A4A37" w:rsidRDefault="007A4A37" w:rsidP="007A4A37">
      <w:pPr>
        <w:shd w:val="clear" w:color="auto" w:fill="FFFFFF"/>
        <w:spacing w:after="240" w:line="240" w:lineRule="auto"/>
        <w:rPr>
          <w:ins w:id="0" w:author="Unknown"/>
          <w:rFonts w:ascii="Trebuchet MS" w:eastAsia="Times New Roman" w:hAnsi="Trebuchet MS" w:cs="Times New Roman"/>
          <w:color w:val="333333"/>
          <w:sz w:val="24"/>
          <w:szCs w:val="24"/>
        </w:rPr>
      </w:pPr>
      <w:ins w:id="1" w:author="Unknown">
        <w:r w:rsidRPr="007A4A37">
          <w:rPr>
            <w:rFonts w:ascii="Trebuchet MS" w:eastAsia="Times New Roman" w:hAnsi="Trebuchet MS" w:cs="Times New Roman"/>
            <w:color w:val="333333"/>
            <w:sz w:val="24"/>
            <w:szCs w:val="24"/>
          </w:rPr>
          <w:t>In this article, we are going to see top 20 String based coding interview question and their solution to help programmers better prepare for interviews. The string is one of the most important data structure and available in almost every programming language e.g. Java, C, C++, Python, Perl, and Ruby. Though there implement differ but the essence remains same e.g. String is NULL terminated character array in C but </w:t>
        </w:r>
        <w:r w:rsidRPr="007A4A37">
          <w:rPr>
            <w:rFonts w:ascii="Trebuchet MS" w:eastAsia="Times New Roman" w:hAnsi="Trebuchet MS" w:cs="Times New Roman"/>
            <w:color w:val="333333"/>
            <w:sz w:val="24"/>
            <w:szCs w:val="24"/>
          </w:rPr>
          <w:fldChar w:fldCharType="begin"/>
        </w:r>
        <w:r w:rsidRPr="007A4A37">
          <w:rPr>
            <w:rFonts w:ascii="Trebuchet MS" w:eastAsia="Times New Roman" w:hAnsi="Trebuchet MS" w:cs="Times New Roman"/>
            <w:color w:val="333333"/>
            <w:sz w:val="24"/>
            <w:szCs w:val="24"/>
          </w:rPr>
          <w:instrText xml:space="preserve"> HYPERLINK "http://javarevisited.blogspot.sg/2013/07/java-string-tutorial-and-examples-beginners-programming.html" \t "_blank" </w:instrText>
        </w:r>
        <w:r w:rsidRPr="007A4A37">
          <w:rPr>
            <w:rFonts w:ascii="Trebuchet MS" w:eastAsia="Times New Roman" w:hAnsi="Trebuchet MS" w:cs="Times New Roman"/>
            <w:color w:val="333333"/>
            <w:sz w:val="24"/>
            <w:szCs w:val="24"/>
          </w:rPr>
          <w:fldChar w:fldCharType="separate"/>
        </w:r>
        <w:r w:rsidRPr="007A4A37">
          <w:rPr>
            <w:rFonts w:ascii="Trebuchet MS" w:eastAsia="Times New Roman" w:hAnsi="Trebuchet MS" w:cs="Times New Roman"/>
            <w:color w:val="660099"/>
            <w:sz w:val="24"/>
            <w:szCs w:val="24"/>
            <w:u w:val="single"/>
          </w:rPr>
          <w:t>String is an object in Java</w:t>
        </w:r>
        <w:r w:rsidRPr="007A4A37">
          <w:rPr>
            <w:rFonts w:ascii="Trebuchet MS" w:eastAsia="Times New Roman" w:hAnsi="Trebuchet MS" w:cs="Times New Roman"/>
            <w:color w:val="333333"/>
            <w:sz w:val="24"/>
            <w:szCs w:val="24"/>
          </w:rPr>
          <w:fldChar w:fldCharType="end"/>
        </w:r>
        <w:r w:rsidRPr="007A4A37">
          <w:rPr>
            <w:rFonts w:ascii="Trebuchet MS" w:eastAsia="Times New Roman" w:hAnsi="Trebuchet MS" w:cs="Times New Roman"/>
            <w:color w:val="333333"/>
            <w:sz w:val="24"/>
            <w:szCs w:val="24"/>
          </w:rPr>
          <w:t>, again backed by character array. The string is also available on weekly typed language e.g. Python and Perl. This is why you will always find some String based coding question on programming interview. Even in your college days, you would have solved lots of coding problems based upon String like reversing String in place, checking if String is a palindrome, checking if two strings are an anagram of each other, calculating permutations of String etc.</w:t>
        </w:r>
        <w:r w:rsidRPr="007A4A37">
          <w:rPr>
            <w:rFonts w:ascii="Trebuchet MS" w:eastAsia="Times New Roman" w:hAnsi="Trebuchet MS" w:cs="Times New Roman"/>
            <w:color w:val="333333"/>
            <w:sz w:val="24"/>
            <w:szCs w:val="24"/>
          </w:rPr>
          <w:br/>
        </w:r>
        <w:bookmarkStart w:id="2" w:name="more"/>
        <w:bookmarkEnd w:id="2"/>
        <w:r w:rsidRPr="007A4A37">
          <w:rPr>
            <w:rFonts w:ascii="Trebuchet MS" w:eastAsia="Times New Roman" w:hAnsi="Trebuchet MS" w:cs="Times New Roman"/>
            <w:color w:val="333333"/>
            <w:sz w:val="24"/>
            <w:szCs w:val="24"/>
          </w:rPr>
          <w:br/>
          <w:t>The </w:t>
        </w:r>
        <w:r w:rsidRPr="007A4A37">
          <w:rPr>
            <w:rFonts w:ascii="Trebuchet MS" w:eastAsia="Times New Roman" w:hAnsi="Trebuchet MS" w:cs="Times New Roman"/>
            <w:color w:val="333333"/>
            <w:sz w:val="24"/>
            <w:szCs w:val="24"/>
          </w:rPr>
          <w:fldChar w:fldCharType="begin"/>
        </w:r>
        <w:r w:rsidRPr="007A4A37">
          <w:rPr>
            <w:rFonts w:ascii="Trebuchet MS" w:eastAsia="Times New Roman" w:hAnsi="Trebuchet MS" w:cs="Times New Roman"/>
            <w:color w:val="333333"/>
            <w:sz w:val="24"/>
            <w:szCs w:val="24"/>
          </w:rPr>
          <w:instrText xml:space="preserve"> HYPERLINK "http://www.amazon.com/dp/1118261364/?tag=javamysqlanta-20" \t "_blank" </w:instrText>
        </w:r>
        <w:r w:rsidRPr="007A4A37">
          <w:rPr>
            <w:rFonts w:ascii="Trebuchet MS" w:eastAsia="Times New Roman" w:hAnsi="Trebuchet MS" w:cs="Times New Roman"/>
            <w:color w:val="333333"/>
            <w:sz w:val="24"/>
            <w:szCs w:val="24"/>
          </w:rPr>
          <w:fldChar w:fldCharType="separate"/>
        </w:r>
        <w:r w:rsidRPr="007A4A37">
          <w:rPr>
            <w:rFonts w:ascii="Trebuchet MS" w:eastAsia="Times New Roman" w:hAnsi="Trebuchet MS" w:cs="Times New Roman"/>
            <w:color w:val="660099"/>
            <w:sz w:val="24"/>
            <w:szCs w:val="24"/>
            <w:u w:val="single"/>
          </w:rPr>
          <w:t>coding questions from programming interviews</w:t>
        </w:r>
        <w:r w:rsidRPr="007A4A37">
          <w:rPr>
            <w:rFonts w:ascii="Trebuchet MS" w:eastAsia="Times New Roman" w:hAnsi="Trebuchet MS" w:cs="Times New Roman"/>
            <w:color w:val="333333"/>
            <w:sz w:val="24"/>
            <w:szCs w:val="24"/>
          </w:rPr>
          <w:fldChar w:fldCharType="end"/>
        </w:r>
        <w:r w:rsidRPr="007A4A37">
          <w:rPr>
            <w:rFonts w:ascii="Trebuchet MS" w:eastAsia="Times New Roman" w:hAnsi="Trebuchet MS" w:cs="Times New Roman"/>
            <w:color w:val="333333"/>
            <w:sz w:val="24"/>
            <w:szCs w:val="24"/>
          </w:rPr>
          <w:t> are also not very different from that, but yes it gets slightly more difficult with your experience, For example, in your first few programming job interview, you may find questions like removing duplicates from String or replacing all spaces with </w:t>
        </w:r>
        <w:r w:rsidRPr="007A4A37">
          <w:rPr>
            <w:rFonts w:ascii="Courier New" w:eastAsia="Times New Roman" w:hAnsi="Courier New" w:cs="Courier New"/>
            <w:color w:val="333333"/>
            <w:sz w:val="24"/>
            <w:szCs w:val="24"/>
          </w:rPr>
          <w:t>%20</w:t>
        </w:r>
        <w:r w:rsidRPr="007A4A37">
          <w:rPr>
            <w:rFonts w:ascii="Trebuchet MS" w:eastAsia="Times New Roman" w:hAnsi="Trebuchet MS" w:cs="Times New Roman"/>
            <w:color w:val="333333"/>
            <w:sz w:val="24"/>
            <w:szCs w:val="24"/>
          </w:rPr>
          <w:t>, but as you get more experience and apply for senior developer position, you can expect tough questions about </w:t>
        </w:r>
        <w:r w:rsidRPr="007A4A37">
          <w:rPr>
            <w:rFonts w:ascii="Trebuchet MS" w:eastAsia="Times New Roman" w:hAnsi="Trebuchet MS" w:cs="Times New Roman"/>
            <w:i/>
            <w:iCs/>
            <w:color w:val="333333"/>
            <w:sz w:val="24"/>
            <w:szCs w:val="24"/>
          </w:rPr>
          <w:t>how to find the longest palindrome in a string</w:t>
        </w:r>
        <w:r w:rsidRPr="007A4A37">
          <w:rPr>
            <w:rFonts w:ascii="Trebuchet MS" w:eastAsia="Times New Roman" w:hAnsi="Trebuchet MS" w:cs="Times New Roman"/>
            <w:color w:val="333333"/>
            <w:sz w:val="24"/>
            <w:szCs w:val="24"/>
          </w:rPr>
          <w:t> or </w:t>
        </w:r>
        <w:r w:rsidRPr="007A4A37">
          <w:rPr>
            <w:rFonts w:ascii="Trebuchet MS" w:eastAsia="Times New Roman" w:hAnsi="Trebuchet MS" w:cs="Times New Roman"/>
            <w:i/>
            <w:iCs/>
            <w:color w:val="333333"/>
            <w:sz w:val="24"/>
            <w:szCs w:val="24"/>
          </w:rPr>
          <w:t>printing all permutations of String</w:t>
        </w:r>
        <w:r w:rsidRPr="007A4A37">
          <w:rPr>
            <w:rFonts w:ascii="Trebuchet MS" w:eastAsia="Times New Roman" w:hAnsi="Trebuchet MS" w:cs="Times New Roman"/>
            <w:color w:val="333333"/>
            <w:sz w:val="24"/>
            <w:szCs w:val="24"/>
          </w:rPr>
          <w:t> etc.</w:t>
        </w:r>
      </w:ins>
    </w:p>
    <w:p w:rsidR="007A4A37" w:rsidRPr="007A4A37" w:rsidRDefault="007A4A37" w:rsidP="007A4A37">
      <w:pPr>
        <w:shd w:val="clear" w:color="auto" w:fill="FFFFFF"/>
        <w:spacing w:after="180" w:line="240" w:lineRule="auto"/>
        <w:rPr>
          <w:ins w:id="3" w:author="Unknown"/>
          <w:rFonts w:ascii="Trebuchet MS" w:eastAsia="Times New Roman" w:hAnsi="Trebuchet MS" w:cs="Times New Roman"/>
          <w:color w:val="333333"/>
          <w:sz w:val="24"/>
          <w:szCs w:val="24"/>
        </w:rPr>
      </w:pPr>
      <w:ins w:id="4" w:author="Unknown">
        <w:r w:rsidRPr="007A4A37">
          <w:rPr>
            <w:rFonts w:ascii="Trebuchet MS" w:eastAsia="Times New Roman" w:hAnsi="Trebuchet MS" w:cs="Times New Roman"/>
            <w:color w:val="333333"/>
            <w:sz w:val="24"/>
            <w:szCs w:val="24"/>
          </w:rPr>
          <w:br/>
          <w:t>This article contains both easy and difficult String coding questions for your preparation. I have not posted the solution right behind the problem so that you can give it a shot before checking solution. You can solve these String based coding question on any language of your choice e.g. C, C++, Java, Python or even Perl. For more coding and algorithmic questions, you can also check the </w:t>
        </w:r>
        <w:r w:rsidRPr="007A4A37">
          <w:rPr>
            <w:rFonts w:ascii="Trebuchet MS" w:eastAsia="Times New Roman" w:hAnsi="Trebuchet MS" w:cs="Times New Roman"/>
            <w:color w:val="333333"/>
            <w:sz w:val="24"/>
            <w:szCs w:val="24"/>
          </w:rPr>
          <w:fldChar w:fldCharType="begin"/>
        </w:r>
        <w:r w:rsidRPr="007A4A37">
          <w:rPr>
            <w:rFonts w:ascii="Trebuchet MS" w:eastAsia="Times New Roman" w:hAnsi="Trebuchet MS" w:cs="Times New Roman"/>
            <w:color w:val="333333"/>
            <w:sz w:val="24"/>
            <w:szCs w:val="24"/>
          </w:rPr>
          <w:instrText xml:space="preserve"> HYPERLINK "http://www.amazon.com/dp/098478280X/?tag=javamysqlanta-20" \t "_blank" </w:instrText>
        </w:r>
        <w:r w:rsidRPr="007A4A37">
          <w:rPr>
            <w:rFonts w:ascii="Trebuchet MS" w:eastAsia="Times New Roman" w:hAnsi="Trebuchet MS" w:cs="Times New Roman"/>
            <w:color w:val="333333"/>
            <w:sz w:val="24"/>
            <w:szCs w:val="24"/>
          </w:rPr>
          <w:fldChar w:fldCharType="separate"/>
        </w:r>
        <w:r w:rsidRPr="007A4A37">
          <w:rPr>
            <w:rFonts w:ascii="Trebuchet MS" w:eastAsia="Times New Roman" w:hAnsi="Trebuchet MS" w:cs="Times New Roman"/>
            <w:color w:val="660099"/>
            <w:sz w:val="24"/>
            <w:szCs w:val="24"/>
            <w:u w:val="single"/>
          </w:rPr>
          <w:t>Cracking the Coding Interview 6th Edition</w:t>
        </w:r>
        <w:r w:rsidRPr="007A4A37">
          <w:rPr>
            <w:rFonts w:ascii="Trebuchet MS" w:eastAsia="Times New Roman" w:hAnsi="Trebuchet MS" w:cs="Times New Roman"/>
            <w:color w:val="333333"/>
            <w:sz w:val="24"/>
            <w:szCs w:val="24"/>
          </w:rPr>
          <w:fldChar w:fldCharType="end"/>
        </w:r>
        <w:r w:rsidRPr="007A4A37">
          <w:rPr>
            <w:rFonts w:ascii="Trebuchet MS" w:eastAsia="Times New Roman" w:hAnsi="Trebuchet MS" w:cs="Times New Roman"/>
            <w:color w:val="333333"/>
            <w:sz w:val="24"/>
            <w:szCs w:val="24"/>
          </w:rPr>
          <w:t> book, which contains over 150 Programming Questions and Solutions.</w:t>
        </w:r>
      </w:ins>
    </w:p>
    <w:p w:rsidR="007A4A37" w:rsidRDefault="007A4A37" w:rsidP="007A4A37">
      <w:pPr>
        <w:pStyle w:val="Heading2"/>
        <w:shd w:val="clear" w:color="auto" w:fill="FFFFFF"/>
        <w:rPr>
          <w:rFonts w:ascii="Trebuchet MS" w:hAnsi="Trebuchet MS"/>
          <w:color w:val="333333"/>
        </w:rPr>
      </w:pPr>
      <w:r>
        <w:rPr>
          <w:rFonts w:ascii="Trebuchet MS" w:hAnsi="Trebuchet MS"/>
          <w:color w:val="333333"/>
          <w:u w:val="single"/>
        </w:rPr>
        <w:t>20 String Algorithm based Coding Interview Questions</w:t>
      </w:r>
    </w:p>
    <w:p w:rsidR="007A4A37" w:rsidRDefault="007A4A37" w:rsidP="007A4A37">
      <w:pPr>
        <w:shd w:val="clear" w:color="auto" w:fill="FFFFFF"/>
        <w:spacing w:line="326" w:lineRule="atLeast"/>
        <w:jc w:val="center"/>
        <w:rPr>
          <w:rFonts w:ascii="Trebuchet MS" w:hAnsi="Trebuchet MS"/>
          <w:color w:val="333333"/>
        </w:rPr>
      </w:pPr>
    </w:p>
    <w:p w:rsidR="007A4A37" w:rsidRDefault="007A4A37" w:rsidP="007A4A37">
      <w:pPr>
        <w:spacing w:line="240" w:lineRule="auto"/>
        <w:rPr>
          <w:rFonts w:ascii="Times New Roman" w:hAnsi="Times New Roman"/>
          <w:sz w:val="24"/>
          <w:szCs w:val="24"/>
        </w:rPr>
      </w:pPr>
      <w:r>
        <w:rPr>
          <w:rFonts w:ascii="Trebuchet MS" w:hAnsi="Trebuchet MS"/>
          <w:color w:val="333333"/>
          <w:shd w:val="clear" w:color="auto" w:fill="FFFFFF"/>
        </w:rPr>
        <w:t>Here is my collection of some of the most frequently asked String based coding questions from programming interview. Remember, there are many algorithms to solve the same problem, and you should know that, mainly to handle follow-up question better. Also remember to solve same question using both recursion and iteration, as interviewer really like to ask iterative version if you come up with recursive algorithm and vice-versa. Nevertheless, if you see your favorite question is not included in list, feel free to suggest, I will include it. You can also post question asked to you on your interview and you have not find its solution yet. Some questions are still unsolved or solution is not yet posted on my blog. Also difficult level increases as you move questions.</w:t>
      </w:r>
    </w:p>
    <w:p w:rsidR="007A4A37" w:rsidRDefault="007A4A37" w:rsidP="007A4A37">
      <w:pPr>
        <w:shd w:val="clear" w:color="auto" w:fill="FFFFFF"/>
        <w:spacing w:line="326" w:lineRule="atLeast"/>
        <w:rPr>
          <w:rFonts w:ascii="Trebuchet MS" w:hAnsi="Trebuchet MS"/>
          <w:color w:val="333333"/>
        </w:rPr>
      </w:pPr>
    </w:p>
    <w:p w:rsidR="007A4A37" w:rsidRDefault="007A4A37" w:rsidP="007A4A37">
      <w:pPr>
        <w:spacing w:line="240" w:lineRule="auto"/>
        <w:rPr>
          <w:rFonts w:ascii="Trebuchet MS" w:hAnsi="Trebuchet MS"/>
          <w:color w:val="333333"/>
        </w:rPr>
      </w:pPr>
      <w:r>
        <w:rPr>
          <w:rFonts w:ascii="Trebuchet MS" w:hAnsi="Trebuchet MS"/>
          <w:color w:val="333333"/>
        </w:rPr>
        <w:br/>
      </w:r>
    </w:p>
    <w:p w:rsidR="007A4A37" w:rsidRDefault="007A4A37" w:rsidP="007A4A37">
      <w:pPr>
        <w:spacing w:line="240" w:lineRule="auto"/>
        <w:rPr>
          <w:rFonts w:ascii="Trebuchet MS" w:hAnsi="Trebuchet MS"/>
          <w:color w:val="333333"/>
        </w:rPr>
      </w:pPr>
    </w:p>
    <w:p w:rsidR="007A4A37" w:rsidRPr="007A4A37" w:rsidRDefault="007A4A37" w:rsidP="007A4A37">
      <w:pPr>
        <w:spacing w:line="240" w:lineRule="auto"/>
        <w:rPr>
          <w:rFonts w:ascii="Times New Roman" w:hAnsi="Times New Roman"/>
          <w:sz w:val="24"/>
          <w:szCs w:val="24"/>
        </w:rPr>
      </w:pPr>
      <w:r>
        <w:rPr>
          <w:rFonts w:ascii="Trebuchet MS" w:hAnsi="Trebuchet MS"/>
          <w:color w:val="333333"/>
        </w:rPr>
        <w:lastRenderedPageBreak/>
        <w:t xml:space="preserve">1) How to </w:t>
      </w:r>
      <w:proofErr w:type="gramStart"/>
      <w:r>
        <w:rPr>
          <w:rFonts w:ascii="Trebuchet MS" w:hAnsi="Trebuchet MS"/>
          <w:color w:val="333333"/>
        </w:rPr>
        <w:t>Print</w:t>
      </w:r>
      <w:proofErr w:type="gramEnd"/>
      <w:r>
        <w:rPr>
          <w:rFonts w:ascii="Trebuchet MS" w:hAnsi="Trebuchet MS"/>
          <w:color w:val="333333"/>
        </w:rPr>
        <w:t xml:space="preserve"> duplicate characters from String? (</w:t>
      </w:r>
      <w:hyperlink r:id="rId4"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To start with, we have a simple String related coding question frequently asked in programming interviews. You need to write a program in C, C++, Java or Python to print duplicate characters from a given String, for example if String is</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"Java"</w:t>
      </w:r>
      <w:r>
        <w:rPr>
          <w:rStyle w:val="apple-converted-space"/>
          <w:rFonts w:ascii="Trebuchet MS" w:hAnsi="Trebuchet MS"/>
          <w:color w:val="333333"/>
          <w:shd w:val="clear" w:color="auto" w:fill="FFFFFF"/>
        </w:rPr>
        <w:t> </w:t>
      </w:r>
      <w:r>
        <w:rPr>
          <w:rFonts w:ascii="Trebuchet MS" w:hAnsi="Trebuchet MS"/>
          <w:color w:val="333333"/>
          <w:shd w:val="clear" w:color="auto" w:fill="FFFFFF"/>
        </w:rPr>
        <w:t>then program should print</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"a"</w:t>
      </w:r>
      <w:r>
        <w:rPr>
          <w:rFonts w:ascii="Trebuchet MS" w:hAnsi="Trebuchet MS"/>
          <w:color w:val="333333"/>
          <w:shd w:val="clear" w:color="auto" w:fill="FFFFFF"/>
        </w:rPr>
        <w:t>. Bonus points if your program is robust and handle different kinds of input e.g. String without duplicate, null or empty String etc. Bonus points if you also write unit tests for normal and edge cases.</w:t>
      </w:r>
      <w:r>
        <w:rPr>
          <w:rFonts w:ascii="Trebuchet MS" w:hAnsi="Trebuchet MS"/>
          <w:color w:val="333333"/>
        </w:rPr>
        <w:br/>
      </w:r>
    </w:p>
    <w:p w:rsidR="007A4A37" w:rsidRPr="007A4A37" w:rsidRDefault="007A4A37" w:rsidP="007A4A37">
      <w:pPr>
        <w:rPr>
          <w:rFonts w:ascii="Times New Roman" w:hAnsi="Times New Roman"/>
          <w:sz w:val="24"/>
          <w:szCs w:val="24"/>
        </w:rPr>
      </w:pPr>
      <w:r>
        <w:rPr>
          <w:rFonts w:ascii="Trebuchet MS" w:hAnsi="Trebuchet MS"/>
          <w:color w:val="333333"/>
        </w:rPr>
        <w:t>2) How to check if two Strings are anagrams of each other? (</w:t>
      </w:r>
      <w:hyperlink r:id="rId5"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A simple coding problem based upon String, but could also be asked with numbers. You need to write a Java program to check if two given strings are anagrams of Each other. Two strings are anagrams if they are written using the same exact letters, ignoring space, punctuation and capitalization. Each letter should have the same count in both strings. For example, </w:t>
      </w:r>
      <w:r>
        <w:rPr>
          <w:rFonts w:ascii="Courier New" w:hAnsi="Courier New" w:cs="Courier New"/>
          <w:color w:val="333333"/>
          <w:shd w:val="clear" w:color="auto" w:fill="FFFFFF"/>
        </w:rPr>
        <w:t>Army</w:t>
      </w:r>
      <w:r>
        <w:rPr>
          <w:rFonts w:ascii="Trebuchet MS" w:hAnsi="Trebuchet MS"/>
          <w:color w:val="333333"/>
          <w:shd w:val="clear" w:color="auto" w:fill="FFFFFF"/>
        </w:rPr>
        <w:t> and </w:t>
      </w:r>
      <w:r>
        <w:rPr>
          <w:rFonts w:ascii="Courier New" w:hAnsi="Courier New" w:cs="Courier New"/>
          <w:color w:val="333333"/>
          <w:shd w:val="clear" w:color="auto" w:fill="FFFFFF"/>
        </w:rPr>
        <w:t>Mary</w:t>
      </w:r>
      <w:r>
        <w:rPr>
          <w:rFonts w:ascii="Trebuchet MS" w:hAnsi="Trebuchet MS"/>
          <w:color w:val="333333"/>
          <w:shd w:val="clear" w:color="auto" w:fill="FFFFFF"/>
        </w:rPr>
        <w:t> are anagram of each other.</w:t>
      </w:r>
      <w:r>
        <w:rPr>
          <w:rFonts w:ascii="Trebuchet MS" w:hAnsi="Trebuchet MS"/>
          <w:color w:val="333333"/>
        </w:rPr>
        <w:br/>
      </w:r>
      <w:r>
        <w:rPr>
          <w:rFonts w:ascii="Trebuchet MS" w:hAnsi="Trebuchet MS"/>
          <w:color w:val="333333"/>
        </w:rPr>
        <w:br/>
        <w:t>3) How to program to print first non repeated character from String? (</w:t>
      </w:r>
      <w:hyperlink r:id="rId6"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 xml:space="preserve">One of the most common string interview questions: Find the first non-repeated (unique) character in a given string. </w:t>
      </w:r>
      <w:proofErr w:type="gramStart"/>
      <w:r>
        <w:rPr>
          <w:rFonts w:ascii="Trebuchet MS" w:hAnsi="Trebuchet MS"/>
          <w:color w:val="333333"/>
          <w:shd w:val="clear" w:color="auto" w:fill="FFFFFF"/>
        </w:rPr>
        <w:t>for</w:t>
      </w:r>
      <w:proofErr w:type="gramEnd"/>
      <w:r>
        <w:rPr>
          <w:rFonts w:ascii="Trebuchet MS" w:hAnsi="Trebuchet MS"/>
          <w:color w:val="333333"/>
          <w:shd w:val="clear" w:color="auto" w:fill="FFFFFF"/>
        </w:rPr>
        <w:t xml:space="preserve"> Example if given String is </w:t>
      </w:r>
      <w:r>
        <w:rPr>
          <w:rFonts w:ascii="Courier New" w:hAnsi="Courier New" w:cs="Courier New"/>
          <w:color w:val="333333"/>
          <w:shd w:val="clear" w:color="auto" w:fill="FFFFFF"/>
        </w:rPr>
        <w:t>"Morning"</w:t>
      </w:r>
      <w:r>
        <w:rPr>
          <w:rFonts w:ascii="Trebuchet MS" w:hAnsi="Trebuchet MS"/>
          <w:color w:val="333333"/>
          <w:shd w:val="clear" w:color="auto" w:fill="FFFFFF"/>
        </w:rPr>
        <w:t xml:space="preserve"> then it should print "M". This question demonstrates efficient use of </w:t>
      </w:r>
      <w:proofErr w:type="spellStart"/>
      <w:r>
        <w:rPr>
          <w:rFonts w:ascii="Trebuchet MS" w:hAnsi="Trebuchet MS"/>
          <w:color w:val="333333"/>
          <w:shd w:val="clear" w:color="auto" w:fill="FFFFFF"/>
        </w:rPr>
        <w:t>Hashtable</w:t>
      </w:r>
      <w:proofErr w:type="spellEnd"/>
      <w:r>
        <w:rPr>
          <w:rFonts w:ascii="Trebuchet MS" w:hAnsi="Trebuchet MS"/>
          <w:color w:val="333333"/>
          <w:shd w:val="clear" w:color="auto" w:fill="FFFFFF"/>
        </w:rPr>
        <w:t xml:space="preserve">. We scan the string from left to right counting the number occurrences of each character in a </w:t>
      </w:r>
      <w:proofErr w:type="spellStart"/>
      <w:r>
        <w:rPr>
          <w:rFonts w:ascii="Trebuchet MS" w:hAnsi="Trebuchet MS"/>
          <w:color w:val="333333"/>
          <w:shd w:val="clear" w:color="auto" w:fill="FFFFFF"/>
        </w:rPr>
        <w:t>Hashtable</w:t>
      </w:r>
      <w:proofErr w:type="spellEnd"/>
      <w:r>
        <w:rPr>
          <w:rFonts w:ascii="Trebuchet MS" w:hAnsi="Trebuchet MS"/>
          <w:color w:val="333333"/>
          <w:shd w:val="clear" w:color="auto" w:fill="FFFFFF"/>
        </w:rPr>
        <w:t>. Then we perform a second pass and check the counts of every character. Whenever we hit a count of 1 we return that character, that’s the first unique letter. Be prepared for follow-up question for improving memory efficiency, solving it without hash table as well.</w:t>
      </w:r>
      <w:r>
        <w:rPr>
          <w:rFonts w:ascii="Trebuchet MS" w:hAnsi="Trebuchet MS"/>
          <w:color w:val="333333"/>
        </w:rPr>
        <w:br/>
      </w:r>
      <w:r>
        <w:rPr>
          <w:rFonts w:ascii="Trebuchet MS" w:hAnsi="Trebuchet MS"/>
          <w:color w:val="333333"/>
        </w:rPr>
        <w:br/>
        <w:t>4) How to reverse String in Java using Iteration and Recursion? (</w:t>
      </w:r>
      <w:hyperlink r:id="rId7"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 xml:space="preserve">Your task is to write a program to reverse String in Java without using </w:t>
      </w:r>
      <w:proofErr w:type="spellStart"/>
      <w:r>
        <w:rPr>
          <w:rFonts w:ascii="Trebuchet MS" w:hAnsi="Trebuchet MS"/>
          <w:color w:val="333333"/>
          <w:shd w:val="clear" w:color="auto" w:fill="FFFFFF"/>
        </w:rPr>
        <w:t>StringBuffer</w:t>
      </w:r>
      <w:proofErr w:type="spellEnd"/>
      <w:r>
        <w:rPr>
          <w:rFonts w:ascii="Trebuchet MS" w:hAnsi="Trebuchet MS"/>
          <w:color w:val="333333"/>
          <w:shd w:val="clear" w:color="auto" w:fill="FFFFFF"/>
        </w:rPr>
        <w:t xml:space="preserve"> class. You also need to provide both iterative and recursive algorithm for String reversal. You can use other String utility methods e.g. </w:t>
      </w:r>
      <w:proofErr w:type="gramStart"/>
      <w:r>
        <w:rPr>
          <w:rFonts w:ascii="Courier New" w:hAnsi="Courier New" w:cs="Courier New"/>
          <w:color w:val="333333"/>
          <w:shd w:val="clear" w:color="auto" w:fill="FFFFFF"/>
        </w:rPr>
        <w:t>charAt(</w:t>
      </w:r>
      <w:proofErr w:type="gramEnd"/>
      <w:r>
        <w:rPr>
          <w:rFonts w:ascii="Courier New" w:hAnsi="Courier New" w:cs="Courier New"/>
          <w:color w:val="333333"/>
          <w:shd w:val="clear" w:color="auto" w:fill="FFFFFF"/>
        </w:rPr>
        <w:t>)</w:t>
      </w:r>
      <w:r>
        <w:rPr>
          <w:rFonts w:ascii="Trebuchet MS" w:hAnsi="Trebuchet MS"/>
          <w:color w:val="333333"/>
          <w:shd w:val="clear" w:color="auto" w:fill="FFFFFF"/>
        </w:rPr>
        <w:t>, </w:t>
      </w:r>
      <w:r>
        <w:rPr>
          <w:rFonts w:ascii="Courier New" w:hAnsi="Courier New" w:cs="Courier New"/>
          <w:color w:val="333333"/>
          <w:shd w:val="clear" w:color="auto" w:fill="FFFFFF"/>
        </w:rPr>
        <w:t>toCharArray()</w:t>
      </w:r>
      <w:r>
        <w:rPr>
          <w:rFonts w:ascii="Trebuchet MS" w:hAnsi="Trebuchet MS"/>
          <w:color w:val="333333"/>
          <w:shd w:val="clear" w:color="auto" w:fill="FFFFFF"/>
        </w:rPr>
        <w:t> or </w:t>
      </w:r>
      <w:r>
        <w:rPr>
          <w:rFonts w:ascii="Courier New" w:hAnsi="Courier New" w:cs="Courier New"/>
          <w:color w:val="333333"/>
          <w:shd w:val="clear" w:color="auto" w:fill="FFFFFF"/>
        </w:rPr>
        <w:t>substring()</w:t>
      </w:r>
      <w:r>
        <w:rPr>
          <w:rFonts w:ascii="Trebuchet MS" w:hAnsi="Trebuchet MS"/>
          <w:color w:val="333333"/>
          <w:shd w:val="clear" w:color="auto" w:fill="FFFFFF"/>
        </w:rPr>
        <w:t> from </w:t>
      </w:r>
      <w:r>
        <w:rPr>
          <w:rFonts w:ascii="Courier New" w:hAnsi="Courier New" w:cs="Courier New"/>
          <w:color w:val="333333"/>
          <w:shd w:val="clear" w:color="auto" w:fill="FFFFFF"/>
        </w:rPr>
        <w:t>java.lang.String</w:t>
      </w:r>
      <w:r>
        <w:rPr>
          <w:rFonts w:ascii="Trebuchet MS" w:hAnsi="Trebuchet MS"/>
          <w:color w:val="333333"/>
          <w:shd w:val="clear" w:color="auto" w:fill="FFFFFF"/>
        </w:rPr>
        <w:t> class.</w:t>
      </w:r>
      <w:r>
        <w:rPr>
          <w:rFonts w:ascii="Trebuchet MS" w:hAnsi="Trebuchet MS"/>
          <w:color w:val="333333"/>
        </w:rPr>
        <w:br/>
      </w:r>
      <w:r>
        <w:rPr>
          <w:rFonts w:ascii="Trebuchet MS" w:hAnsi="Trebuchet MS"/>
          <w:color w:val="333333"/>
        </w:rPr>
        <w:br/>
        <w:t>5) How to check if a String contains only digits?  (</w:t>
      </w:r>
      <w:hyperlink r:id="rId8"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Default="007A4A37" w:rsidP="007A4A37">
      <w:pPr>
        <w:rPr>
          <w:rFonts w:ascii="Times New Roman" w:hAnsi="Times New Roman"/>
          <w:sz w:val="24"/>
          <w:szCs w:val="24"/>
        </w:rPr>
      </w:pPr>
      <w:r>
        <w:rPr>
          <w:rFonts w:ascii="Trebuchet MS" w:hAnsi="Trebuchet MS"/>
          <w:color w:val="333333"/>
          <w:shd w:val="clear" w:color="auto" w:fill="FFFFFF"/>
        </w:rPr>
        <w:t>You need to write a program to check a String contains only numbers by using Regular expression in Java. You can use Java API but a solution without using Java API will be better because that is what interviewer can always ask.</w:t>
      </w:r>
      <w:r>
        <w:rPr>
          <w:rFonts w:ascii="Trebuchet MS" w:hAnsi="Trebuchet MS"/>
          <w:color w:val="333333"/>
        </w:rPr>
        <w:br/>
      </w:r>
      <w:r>
        <w:rPr>
          <w:rFonts w:ascii="Trebuchet MS" w:hAnsi="Trebuchet MS"/>
          <w:color w:val="333333"/>
        </w:rPr>
        <w:br/>
      </w:r>
      <w:r>
        <w:rPr>
          <w:rFonts w:ascii="Trebuchet MS" w:hAnsi="Trebuchet MS"/>
          <w:color w:val="333333"/>
        </w:rPr>
        <w:br/>
      </w:r>
    </w:p>
    <w:p w:rsidR="007A4A37" w:rsidRDefault="007A4A37" w:rsidP="007A4A37">
      <w:pPr>
        <w:pStyle w:val="Heading4"/>
        <w:shd w:val="clear" w:color="auto" w:fill="FFFFFF"/>
        <w:spacing w:line="326" w:lineRule="atLeast"/>
        <w:rPr>
          <w:rFonts w:ascii="Trebuchet MS" w:hAnsi="Trebuchet MS"/>
          <w:color w:val="333333"/>
        </w:rPr>
      </w:pPr>
      <w:r>
        <w:rPr>
          <w:rFonts w:ascii="Trebuchet MS" w:hAnsi="Trebuchet MS"/>
          <w:color w:val="333333"/>
        </w:rPr>
        <w:lastRenderedPageBreak/>
        <w:t>6) How to find duplicate characters in a String? (</w:t>
      </w:r>
      <w:hyperlink r:id="rId9"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You need to write a program to print all duplicate character and their count in Java. For example if given String is "Programming" then your program should print</w:t>
      </w:r>
      <w:r>
        <w:rPr>
          <w:rFonts w:ascii="Trebuchet MS" w:hAnsi="Trebuchet MS"/>
          <w:color w:val="333333"/>
        </w:rPr>
        <w:br/>
      </w:r>
      <w:proofErr w:type="gramStart"/>
      <w:r>
        <w:rPr>
          <w:rFonts w:ascii="Trebuchet MS" w:hAnsi="Trebuchet MS"/>
          <w:color w:val="333333"/>
          <w:shd w:val="clear" w:color="auto" w:fill="FFFFFF"/>
        </w:rPr>
        <w:t>g :</w:t>
      </w:r>
      <w:proofErr w:type="gramEnd"/>
      <w:r>
        <w:rPr>
          <w:rFonts w:ascii="Trebuchet MS" w:hAnsi="Trebuchet MS"/>
          <w:color w:val="333333"/>
          <w:shd w:val="clear" w:color="auto" w:fill="FFFFFF"/>
        </w:rPr>
        <w:t xml:space="preserve"> 2</w:t>
      </w:r>
      <w:r>
        <w:rPr>
          <w:rFonts w:ascii="Trebuchet MS" w:hAnsi="Trebuchet MS"/>
          <w:color w:val="333333"/>
        </w:rPr>
        <w:br/>
      </w:r>
      <w:r>
        <w:rPr>
          <w:rFonts w:ascii="Trebuchet MS" w:hAnsi="Trebuchet MS"/>
          <w:color w:val="333333"/>
          <w:shd w:val="clear" w:color="auto" w:fill="FFFFFF"/>
        </w:rPr>
        <w:t>r : 2</w:t>
      </w:r>
      <w:r>
        <w:rPr>
          <w:rFonts w:ascii="Trebuchet MS" w:hAnsi="Trebuchet MS"/>
          <w:color w:val="333333"/>
        </w:rPr>
        <w:br/>
      </w:r>
      <w:r>
        <w:rPr>
          <w:rFonts w:ascii="Trebuchet MS" w:hAnsi="Trebuchet MS"/>
          <w:color w:val="333333"/>
          <w:shd w:val="clear" w:color="auto" w:fill="FFFFFF"/>
        </w:rPr>
        <w:t>m : 2</w:t>
      </w:r>
      <w:r>
        <w:rPr>
          <w:rFonts w:ascii="Trebuchet MS" w:hAnsi="Trebuchet MS"/>
          <w:color w:val="333333"/>
        </w:rPr>
        <w:br/>
      </w:r>
      <w:r>
        <w:rPr>
          <w:rFonts w:ascii="Trebuchet MS" w:hAnsi="Trebuchet MS"/>
          <w:color w:val="333333"/>
        </w:rPr>
        <w:br/>
        <w:t>7) How to count number of vowels and consonants in a String? (</w:t>
      </w:r>
      <w:hyperlink r:id="rId10"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000000" w:rsidRDefault="007A4A37" w:rsidP="007A4A37">
      <w:pPr>
        <w:rPr>
          <w:rFonts w:ascii="Trebuchet MS" w:hAnsi="Trebuchet MS"/>
          <w:color w:val="333333"/>
          <w:shd w:val="clear" w:color="auto" w:fill="FFFFFF"/>
        </w:rPr>
      </w:pPr>
      <w:r>
        <w:rPr>
          <w:rFonts w:ascii="Trebuchet MS" w:hAnsi="Trebuchet MS"/>
          <w:color w:val="333333"/>
          <w:shd w:val="clear" w:color="auto" w:fill="FFFFFF"/>
        </w:rPr>
        <w:t xml:space="preserve">One of easiest String question you will ever see. You have to write a Java program which will take a String input and print out number of vowels and consonants on that String. For example </w:t>
      </w:r>
      <w:proofErr w:type="gramStart"/>
      <w:r>
        <w:rPr>
          <w:rFonts w:ascii="Trebuchet MS" w:hAnsi="Trebuchet MS"/>
          <w:color w:val="333333"/>
          <w:shd w:val="clear" w:color="auto" w:fill="FFFFFF"/>
        </w:rPr>
        <w:t>the if</w:t>
      </w:r>
      <w:proofErr w:type="gramEnd"/>
      <w:r>
        <w:rPr>
          <w:rFonts w:ascii="Trebuchet MS" w:hAnsi="Trebuchet MS"/>
          <w:color w:val="333333"/>
          <w:shd w:val="clear" w:color="auto" w:fill="FFFFFF"/>
        </w:rPr>
        <w:t xml:space="preserve"> input is "Java" then your program should print </w:t>
      </w:r>
      <w:r>
        <w:rPr>
          <w:rFonts w:ascii="Courier New" w:hAnsi="Courier New" w:cs="Courier New"/>
          <w:color w:val="333333"/>
          <w:shd w:val="clear" w:color="auto" w:fill="FFFFFF"/>
        </w:rPr>
        <w:t>"2 vowels and 2 consonants"</w:t>
      </w:r>
      <w:r>
        <w:rPr>
          <w:rFonts w:ascii="Trebuchet MS" w:hAnsi="Trebuchet MS"/>
          <w:color w:val="333333"/>
          <w:shd w:val="clear" w:color="auto" w:fill="FFFFFF"/>
        </w:rPr>
        <w:t>. If you get this question on Interview, you should clarify that whether String can contain numbers, special characters or not e.g. anything other than vowels and consonants.</w:t>
      </w:r>
    </w:p>
    <w:p w:rsidR="007A4A37" w:rsidRDefault="007A4A37" w:rsidP="007A4A37">
      <w:pPr>
        <w:pStyle w:val="Heading4"/>
        <w:shd w:val="clear" w:color="auto" w:fill="FFFFFF"/>
        <w:spacing w:line="326" w:lineRule="atLeast"/>
        <w:rPr>
          <w:rFonts w:ascii="Trebuchet MS" w:hAnsi="Trebuchet MS"/>
          <w:color w:val="333333"/>
        </w:rPr>
      </w:pPr>
      <w:r>
        <w:rPr>
          <w:rFonts w:ascii="Trebuchet MS" w:hAnsi="Trebuchet MS"/>
          <w:color w:val="333333"/>
        </w:rPr>
        <w:t>8) How to count occurrence of a given character in String? (</w:t>
      </w:r>
      <w:hyperlink r:id="rId11"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 xml:space="preserve">If </w:t>
      </w:r>
      <w:proofErr w:type="gramStart"/>
      <w:r>
        <w:rPr>
          <w:rFonts w:ascii="Trebuchet MS" w:hAnsi="Trebuchet MS"/>
          <w:color w:val="333333"/>
          <w:shd w:val="clear" w:color="auto" w:fill="FFFFFF"/>
        </w:rPr>
        <w:t>interviewer ask</w:t>
      </w:r>
      <w:proofErr w:type="gramEnd"/>
      <w:r>
        <w:rPr>
          <w:rFonts w:ascii="Trebuchet MS" w:hAnsi="Trebuchet MS"/>
          <w:color w:val="333333"/>
          <w:shd w:val="clear" w:color="auto" w:fill="FFFFFF"/>
        </w:rPr>
        <w:t xml:space="preserve"> you to count occurrence of more than one character than you can either use an array, hash table or any additional data structure. In order to solve this problem, you are not allowed to do so. Your method must return count of given character, for example if input String is "Java" and given character is 'a' then it should return 2. </w:t>
      </w:r>
      <w:proofErr w:type="gramStart"/>
      <w:r>
        <w:rPr>
          <w:rFonts w:ascii="Trebuchet MS" w:hAnsi="Trebuchet MS"/>
          <w:color w:val="333333"/>
          <w:shd w:val="clear" w:color="auto" w:fill="FFFFFF"/>
        </w:rPr>
        <w:t>Bonus point if you handle case, null and empty String and come up with unit tests.</w:t>
      </w:r>
      <w:proofErr w:type="gramEnd"/>
      <w:r>
        <w:rPr>
          <w:rFonts w:ascii="Trebuchet MS" w:hAnsi="Trebuchet MS"/>
          <w:color w:val="333333"/>
        </w:rPr>
        <w:br/>
      </w:r>
      <w:r>
        <w:rPr>
          <w:rFonts w:ascii="Trebuchet MS" w:hAnsi="Trebuchet MS"/>
          <w:color w:val="333333"/>
        </w:rPr>
        <w:br/>
        <w:t xml:space="preserve">9) How to convert numeric String to an </w:t>
      </w:r>
      <w:proofErr w:type="spellStart"/>
      <w:r>
        <w:rPr>
          <w:rFonts w:ascii="Trebuchet MS" w:hAnsi="Trebuchet MS"/>
          <w:color w:val="333333"/>
        </w:rPr>
        <w:t>int</w:t>
      </w:r>
      <w:proofErr w:type="spellEnd"/>
      <w:r>
        <w:rPr>
          <w:rFonts w:ascii="Trebuchet MS" w:hAnsi="Trebuchet MS"/>
          <w:color w:val="333333"/>
        </w:rPr>
        <w:t>? (</w:t>
      </w:r>
      <w:hyperlink r:id="rId12"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 xml:space="preserve">A classical coding interview question based upon String. You need to write a method like </w:t>
      </w:r>
      <w:proofErr w:type="spellStart"/>
      <w:proofErr w:type="gramStart"/>
      <w:r>
        <w:rPr>
          <w:rFonts w:ascii="Trebuchet MS" w:hAnsi="Trebuchet MS"/>
          <w:color w:val="333333"/>
          <w:shd w:val="clear" w:color="auto" w:fill="FFFFFF"/>
        </w:rPr>
        <w:t>atoi</w:t>
      </w:r>
      <w:proofErr w:type="spellEnd"/>
      <w:r>
        <w:rPr>
          <w:rFonts w:ascii="Trebuchet MS" w:hAnsi="Trebuchet MS"/>
          <w:color w:val="333333"/>
          <w:shd w:val="clear" w:color="auto" w:fill="FFFFFF"/>
        </w:rPr>
        <w:t>(</w:t>
      </w:r>
      <w:proofErr w:type="gramEnd"/>
      <w:r>
        <w:rPr>
          <w:rFonts w:ascii="Trebuchet MS" w:hAnsi="Trebuchet MS"/>
          <w:color w:val="333333"/>
          <w:shd w:val="clear" w:color="auto" w:fill="FFFFFF"/>
        </w:rPr>
        <w:t xml:space="preserve">) from C/C++, which takes a numeric String and return its </w:t>
      </w:r>
      <w:proofErr w:type="spellStart"/>
      <w:r>
        <w:rPr>
          <w:rFonts w:ascii="Trebuchet MS" w:hAnsi="Trebuchet MS"/>
          <w:color w:val="333333"/>
          <w:shd w:val="clear" w:color="auto" w:fill="FFFFFF"/>
        </w:rPr>
        <w:t>int</w:t>
      </w:r>
      <w:proofErr w:type="spellEnd"/>
      <w:r>
        <w:rPr>
          <w:rFonts w:ascii="Trebuchet MS" w:hAnsi="Trebuchet MS"/>
          <w:color w:val="333333"/>
          <w:shd w:val="clear" w:color="auto" w:fill="FFFFFF"/>
        </w:rPr>
        <w:t xml:space="preserve"> equivalent. For example, if you pass "67263" to the program then it should return 67263. Make sure your solution is robust i.e. it should be able to handle + and - character, null and empty String, integer overflow and other corner cases. Bonus points if you come up with good unit test cases. By the way, if your interviewer doesn't mention to you about </w:t>
      </w:r>
      <w:proofErr w:type="spellStart"/>
      <w:proofErr w:type="gramStart"/>
      <w:r>
        <w:rPr>
          <w:rFonts w:ascii="Courier New" w:hAnsi="Courier New" w:cs="Courier New"/>
          <w:color w:val="333333"/>
          <w:shd w:val="clear" w:color="auto" w:fill="FFFFFF"/>
        </w:rPr>
        <w:t>atoi</w:t>
      </w:r>
      <w:proofErr w:type="spellEnd"/>
      <w:r>
        <w:rPr>
          <w:rFonts w:ascii="Courier New" w:hAnsi="Courier New" w:cs="Courier New"/>
          <w:color w:val="333333"/>
          <w:shd w:val="clear" w:color="auto" w:fill="FFFFFF"/>
        </w:rPr>
        <w:t>(</w:t>
      </w:r>
      <w:proofErr w:type="gramEnd"/>
      <w:r>
        <w:rPr>
          <w:rFonts w:ascii="Courier New" w:hAnsi="Courier New" w:cs="Courier New"/>
          <w:color w:val="333333"/>
          <w:shd w:val="clear" w:color="auto" w:fill="FFFFFF"/>
        </w:rPr>
        <w:t>)</w:t>
      </w:r>
      <w:r>
        <w:rPr>
          <w:rFonts w:ascii="Trebuchet MS" w:hAnsi="Trebuchet MS"/>
          <w:color w:val="333333"/>
          <w:shd w:val="clear" w:color="auto" w:fill="FFFFFF"/>
        </w:rPr>
        <w:t> then you can also use Java API's </w:t>
      </w:r>
      <w:proofErr w:type="spellStart"/>
      <w:r>
        <w:rPr>
          <w:rFonts w:ascii="Courier New" w:hAnsi="Courier New" w:cs="Courier New"/>
          <w:color w:val="333333"/>
          <w:shd w:val="clear" w:color="auto" w:fill="FFFFFF"/>
        </w:rPr>
        <w:t>parseInt</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or </w:t>
      </w:r>
      <w:proofErr w:type="spellStart"/>
      <w:r>
        <w:rPr>
          <w:rFonts w:ascii="Courier New" w:hAnsi="Courier New" w:cs="Courier New"/>
          <w:color w:val="333333"/>
          <w:shd w:val="clear" w:color="auto" w:fill="FFFFFF"/>
        </w:rPr>
        <w:t>valueOf</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method to solve this problem.</w:t>
      </w:r>
      <w:r>
        <w:rPr>
          <w:rFonts w:ascii="Trebuchet MS" w:hAnsi="Trebuchet MS"/>
          <w:color w:val="333333"/>
        </w:rPr>
        <w:br/>
      </w:r>
      <w:r>
        <w:rPr>
          <w:rFonts w:ascii="Trebuchet MS" w:hAnsi="Trebuchet MS"/>
          <w:color w:val="333333"/>
        </w:rPr>
        <w:br/>
        <w:t>10) How to replace each given character to other e.g. blank with %20?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Write a Java program to replace a given character in a String to other provided character, for example if you are asked to replace each blank in a String with </w:t>
      </w:r>
      <w:r>
        <w:rPr>
          <w:rFonts w:ascii="Courier New" w:hAnsi="Courier New" w:cs="Courier New"/>
          <w:color w:val="333333"/>
          <w:shd w:val="clear" w:color="auto" w:fill="FFFFFF"/>
        </w:rPr>
        <w:t>%20</w:t>
      </w:r>
      <w:r>
        <w:rPr>
          <w:rFonts w:ascii="Trebuchet MS" w:hAnsi="Trebuchet MS"/>
          <w:color w:val="333333"/>
          <w:shd w:val="clear" w:color="auto" w:fill="FFFFFF"/>
        </w:rPr>
        <w:t xml:space="preserve">, similar to URL encoding done by the browser, so that Server can read all request parameters. For example if the input is "Java is </w:t>
      </w:r>
      <w:proofErr w:type="gramStart"/>
      <w:r>
        <w:rPr>
          <w:rFonts w:ascii="Trebuchet MS" w:hAnsi="Trebuchet MS"/>
          <w:color w:val="333333"/>
          <w:shd w:val="clear" w:color="auto" w:fill="FFFFFF"/>
        </w:rPr>
        <w:t>Great</w:t>
      </w:r>
      <w:proofErr w:type="gramEnd"/>
      <w:r>
        <w:rPr>
          <w:rFonts w:ascii="Trebuchet MS" w:hAnsi="Trebuchet MS"/>
          <w:color w:val="333333"/>
          <w:shd w:val="clear" w:color="auto" w:fill="FFFFFF"/>
        </w:rPr>
        <w:t>" and asked to replace space with %20 then it should be "</w:t>
      </w:r>
      <w:r>
        <w:rPr>
          <w:rFonts w:ascii="Courier New" w:hAnsi="Courier New" w:cs="Courier New"/>
          <w:color w:val="333333"/>
          <w:shd w:val="clear" w:color="auto" w:fill="FFFFFF"/>
        </w:rPr>
        <w:t>Java%20is%20Great"</w:t>
      </w:r>
      <w:r>
        <w:rPr>
          <w:rFonts w:ascii="Trebuchet MS" w:hAnsi="Trebuchet MS"/>
          <w:color w:val="333333"/>
          <w:shd w:val="clear" w:color="auto" w:fill="FFFFFF"/>
        </w:rPr>
        <w:t>.</w:t>
      </w:r>
      <w:r>
        <w:rPr>
          <w:rFonts w:ascii="Trebuchet MS" w:hAnsi="Trebuchet MS"/>
          <w:color w:val="333333"/>
        </w:rPr>
        <w:br/>
      </w:r>
      <w:r>
        <w:rPr>
          <w:rFonts w:ascii="Trebuchet MS" w:hAnsi="Trebuchet MS"/>
          <w:color w:val="333333"/>
        </w:rPr>
        <w:br/>
      </w:r>
      <w:r>
        <w:rPr>
          <w:rFonts w:ascii="Trebuchet MS" w:hAnsi="Trebuchet MS"/>
          <w:color w:val="333333"/>
        </w:rPr>
        <w:br/>
      </w:r>
    </w:p>
    <w:p w:rsidR="007A4A37" w:rsidRDefault="007A4A37" w:rsidP="007A4A37">
      <w:pPr>
        <w:rPr>
          <w:rFonts w:ascii="Trebuchet MS" w:hAnsi="Trebuchet MS"/>
          <w:color w:val="333333"/>
        </w:rPr>
      </w:pPr>
    </w:p>
    <w:p w:rsidR="007A4A37" w:rsidRPr="007A4A37" w:rsidRDefault="007A4A37" w:rsidP="007A4A37">
      <w:pPr>
        <w:rPr>
          <w:rFonts w:ascii="Times New Roman" w:hAnsi="Times New Roman"/>
          <w:sz w:val="24"/>
          <w:szCs w:val="24"/>
        </w:rPr>
      </w:pPr>
      <w:r>
        <w:rPr>
          <w:rFonts w:ascii="Trebuchet MS" w:hAnsi="Trebuchet MS"/>
          <w:color w:val="333333"/>
        </w:rPr>
        <w:lastRenderedPageBreak/>
        <w:t>11) How to find all permutations of String? (</w:t>
      </w:r>
      <w:hyperlink r:id="rId13"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 xml:space="preserve">I have seen this String interview question on many interviews. It has </w:t>
      </w:r>
      <w:proofErr w:type="gramStart"/>
      <w:r>
        <w:rPr>
          <w:rFonts w:ascii="Trebuchet MS" w:hAnsi="Trebuchet MS"/>
          <w:color w:val="333333"/>
          <w:shd w:val="clear" w:color="auto" w:fill="FFFFFF"/>
        </w:rPr>
        <w:t>a</w:t>
      </w:r>
      <w:proofErr w:type="gramEnd"/>
      <w:r>
        <w:rPr>
          <w:rFonts w:ascii="Trebuchet MS" w:hAnsi="Trebuchet MS"/>
          <w:color w:val="333333"/>
          <w:shd w:val="clear" w:color="auto" w:fill="FFFFFF"/>
        </w:rPr>
        <w:t xml:space="preserve"> easy recursive solution but thinks get really tricky when Interviewer ask you to solve this question without using recursion. You can use Stack though. Write a program to print all permutations of a String in Java, for example, the if input is </w:t>
      </w:r>
      <w:r>
        <w:rPr>
          <w:rFonts w:ascii="Courier New" w:hAnsi="Courier New" w:cs="Courier New"/>
          <w:color w:val="333333"/>
          <w:shd w:val="clear" w:color="auto" w:fill="FFFFFF"/>
        </w:rPr>
        <w:t>"xyz"</w:t>
      </w:r>
      <w:r>
        <w:rPr>
          <w:rFonts w:ascii="Trebuchet MS" w:hAnsi="Trebuchet MS"/>
          <w:color w:val="333333"/>
          <w:shd w:val="clear" w:color="auto" w:fill="FFFFFF"/>
        </w:rPr>
        <w:t> then it should print </w:t>
      </w:r>
      <w:r>
        <w:rPr>
          <w:rFonts w:ascii="Courier New" w:hAnsi="Courier New" w:cs="Courier New"/>
          <w:color w:val="333333"/>
          <w:shd w:val="clear" w:color="auto" w:fill="FFFFFF"/>
        </w:rPr>
        <w:t>"xyz"</w:t>
      </w:r>
      <w:r>
        <w:rPr>
          <w:rFonts w:ascii="Trebuchet MS" w:hAnsi="Trebuchet MS"/>
          <w:color w:val="333333"/>
          <w:shd w:val="clear" w:color="auto" w:fill="FFFFFF"/>
        </w:rPr>
        <w:t>,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yzx</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zxy</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xzy</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yxz</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zyx</w:t>
      </w:r>
      <w:proofErr w:type="spellEnd"/>
      <w:r>
        <w:rPr>
          <w:rFonts w:ascii="Courier New" w:hAnsi="Courier New" w:cs="Courier New"/>
          <w:color w:val="333333"/>
          <w:shd w:val="clear" w:color="auto" w:fill="FFFFFF"/>
        </w:rPr>
        <w:t>".</w:t>
      </w:r>
      <w:r>
        <w:rPr>
          <w:rFonts w:ascii="Trebuchet MS" w:hAnsi="Trebuchet MS"/>
          <w:color w:val="333333"/>
        </w:rPr>
        <w:br/>
      </w:r>
      <w:r>
        <w:rPr>
          <w:rFonts w:ascii="Trebuchet MS" w:hAnsi="Trebuchet MS"/>
          <w:color w:val="333333"/>
        </w:rPr>
        <w:br/>
        <w:t>12) How to reverse words in a sentence without using library method? (</w:t>
      </w:r>
      <w:hyperlink r:id="rId14"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Pr="007A4A37" w:rsidRDefault="007A4A37" w:rsidP="007A4A37">
      <w:pPr>
        <w:rPr>
          <w:rFonts w:ascii="Times New Roman" w:hAnsi="Times New Roman"/>
          <w:sz w:val="24"/>
          <w:szCs w:val="24"/>
        </w:rPr>
      </w:pPr>
      <w:r>
        <w:rPr>
          <w:rFonts w:ascii="Trebuchet MS" w:hAnsi="Trebuchet MS"/>
          <w:color w:val="333333"/>
          <w:shd w:val="clear" w:color="auto" w:fill="FFFFFF"/>
        </w:rPr>
        <w:t>Write a function, which takes a String word and returns sentence on which words are reversed in order e.g. if an input is "Java is best programming language", the output should be "language programming best is Java".</w:t>
      </w:r>
      <w:r>
        <w:rPr>
          <w:rFonts w:ascii="Trebuchet MS" w:hAnsi="Trebuchet MS"/>
          <w:color w:val="333333"/>
        </w:rPr>
        <w:br/>
      </w:r>
      <w:r>
        <w:rPr>
          <w:rFonts w:ascii="Trebuchet MS" w:hAnsi="Trebuchet MS"/>
          <w:color w:val="333333"/>
        </w:rPr>
        <w:br/>
        <w:t>13) How to check if String is Palindrome</w:t>
      </w:r>
      <w:proofErr w:type="gramStart"/>
      <w:r>
        <w:rPr>
          <w:rFonts w:ascii="Trebuchet MS" w:hAnsi="Trebuchet MS"/>
          <w:color w:val="333333"/>
        </w:rPr>
        <w:t>?(</w:t>
      </w:r>
      <w:proofErr w:type="gramEnd"/>
      <w:r>
        <w:rPr>
          <w:rFonts w:ascii="Trebuchet MS" w:hAnsi="Trebuchet MS"/>
          <w:color w:val="333333"/>
        </w:rPr>
        <w:fldChar w:fldCharType="begin"/>
      </w:r>
      <w:r>
        <w:rPr>
          <w:rFonts w:ascii="Trebuchet MS" w:hAnsi="Trebuchet MS"/>
          <w:color w:val="333333"/>
        </w:rPr>
        <w:instrText xml:space="preserve"> HYPERLINK "http://java67.blogspot.com/2015/06/how-to-check-is-string-is-palindrome-in.html" \t "_blank" </w:instrText>
      </w:r>
      <w:r>
        <w:rPr>
          <w:rFonts w:ascii="Trebuchet MS" w:hAnsi="Trebuchet MS"/>
          <w:color w:val="333333"/>
        </w:rPr>
        <w:fldChar w:fldCharType="separate"/>
      </w:r>
      <w:r>
        <w:rPr>
          <w:rStyle w:val="Hyperlink"/>
          <w:rFonts w:ascii="Trebuchet MS" w:hAnsi="Trebuchet MS"/>
          <w:color w:val="660099"/>
        </w:rPr>
        <w:t>solution</w:t>
      </w:r>
      <w:r>
        <w:rPr>
          <w:rFonts w:ascii="Trebuchet MS" w:hAnsi="Trebuchet MS"/>
          <w:color w:val="333333"/>
        </w:rPr>
        <w:fldChar w:fldCharType="end"/>
      </w:r>
      <w:r>
        <w:rPr>
          <w:rFonts w:ascii="Trebuchet MS" w:hAnsi="Trebuchet MS"/>
          <w:color w:val="333333"/>
        </w:rPr>
        <w:t>)</w:t>
      </w:r>
    </w:p>
    <w:p w:rsidR="007A4A37" w:rsidRDefault="007A4A37" w:rsidP="007A4A37">
      <w:pPr>
        <w:rPr>
          <w:rFonts w:ascii="Times New Roman" w:hAnsi="Times New Roman"/>
          <w:sz w:val="24"/>
          <w:szCs w:val="24"/>
        </w:rPr>
      </w:pPr>
      <w:r>
        <w:rPr>
          <w:rFonts w:ascii="Trebuchet MS" w:hAnsi="Trebuchet MS"/>
          <w:color w:val="333333"/>
          <w:shd w:val="clear" w:color="auto" w:fill="FFFFFF"/>
        </w:rPr>
        <w:t>Another easy coding question based upon String, I am sure you must have done this numerous time. Your program should return true if String is Palindrome, otherwise false. For example, if the input is </w:t>
      </w:r>
      <w:r>
        <w:rPr>
          <w:rFonts w:ascii="Courier New" w:hAnsi="Courier New" w:cs="Courier New"/>
          <w:color w:val="333333"/>
          <w:shd w:val="clear" w:color="auto" w:fill="FFFFFF"/>
        </w:rPr>
        <w:t>"radar"</w:t>
      </w:r>
      <w:r>
        <w:rPr>
          <w:rFonts w:ascii="Trebuchet MS" w:hAnsi="Trebuchet MS"/>
          <w:color w:val="333333"/>
          <w:shd w:val="clear" w:color="auto" w:fill="FFFFFF"/>
        </w:rPr>
        <w:t>, the output should be true, if input is </w:t>
      </w:r>
      <w:r>
        <w:rPr>
          <w:rFonts w:ascii="Courier New" w:hAnsi="Courier New" w:cs="Courier New"/>
          <w:color w:val="333333"/>
          <w:shd w:val="clear" w:color="auto" w:fill="FFFFFF"/>
        </w:rPr>
        <w:t>"madam"</w:t>
      </w:r>
      <w:r>
        <w:rPr>
          <w:rFonts w:ascii="Trebuchet MS" w:hAnsi="Trebuchet MS"/>
          <w:color w:val="333333"/>
          <w:shd w:val="clear" w:color="auto" w:fill="FFFFFF"/>
        </w:rPr>
        <w:t> output will be true, and if input is </w:t>
      </w:r>
      <w:r>
        <w:rPr>
          <w:rFonts w:ascii="Courier New" w:hAnsi="Courier New" w:cs="Courier New"/>
          <w:color w:val="333333"/>
          <w:shd w:val="clear" w:color="auto" w:fill="FFFFFF"/>
        </w:rPr>
        <w:t>"Java"</w:t>
      </w:r>
      <w:r>
        <w:rPr>
          <w:rFonts w:ascii="Trebuchet MS" w:hAnsi="Trebuchet MS"/>
          <w:color w:val="333333"/>
          <w:shd w:val="clear" w:color="auto" w:fill="FFFFFF"/>
        </w:rPr>
        <w:t> output should be false.</w:t>
      </w:r>
    </w:p>
    <w:p w:rsidR="007A4A37" w:rsidRDefault="007A4A37" w:rsidP="007A4A37">
      <w:pPr>
        <w:pStyle w:val="Heading4"/>
        <w:shd w:val="clear" w:color="auto" w:fill="FFFFFF"/>
        <w:spacing w:line="326" w:lineRule="atLeast"/>
        <w:rPr>
          <w:rFonts w:ascii="Trebuchet MS" w:hAnsi="Trebuchet MS"/>
          <w:color w:val="333333"/>
        </w:rPr>
      </w:pPr>
      <w:r>
        <w:rPr>
          <w:rFonts w:ascii="Trebuchet MS" w:hAnsi="Trebuchet MS"/>
          <w:color w:val="333333"/>
        </w:rPr>
        <w:t>14) How to remove duplicate characters from String?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pStyle w:val="Heading4"/>
        <w:shd w:val="clear" w:color="auto" w:fill="FFFFFF"/>
        <w:spacing w:line="326" w:lineRule="atLeast"/>
        <w:rPr>
          <w:rFonts w:ascii="Trebuchet MS" w:hAnsi="Trebuchet MS"/>
          <w:color w:val="333333"/>
        </w:rPr>
      </w:pPr>
      <w:r>
        <w:rPr>
          <w:rFonts w:ascii="Trebuchet MS" w:hAnsi="Trebuchet MS"/>
          <w:color w:val="333333"/>
          <w:shd w:val="clear" w:color="auto" w:fill="FFFFFF"/>
        </w:rPr>
        <w:t xml:space="preserve">This is one of the interesting String </w:t>
      </w:r>
      <w:proofErr w:type="gramStart"/>
      <w:r>
        <w:rPr>
          <w:rFonts w:ascii="Trebuchet MS" w:hAnsi="Trebuchet MS"/>
          <w:color w:val="333333"/>
          <w:shd w:val="clear" w:color="auto" w:fill="FFFFFF"/>
        </w:rPr>
        <w:t>question</w:t>
      </w:r>
      <w:proofErr w:type="gramEnd"/>
      <w:r>
        <w:rPr>
          <w:rFonts w:ascii="Trebuchet MS" w:hAnsi="Trebuchet MS"/>
          <w:color w:val="333333"/>
          <w:shd w:val="clear" w:color="auto" w:fill="FFFFFF"/>
        </w:rPr>
        <w:t>, which also has lots of variants. You need to remove duplicate characters from a given string keeping only the first occurrences. For example, if the input is </w:t>
      </w:r>
      <w:r>
        <w:rPr>
          <w:rFonts w:ascii="Courier New" w:hAnsi="Courier New" w:cs="Courier New"/>
          <w:color w:val="333333"/>
          <w:shd w:val="clear" w:color="auto" w:fill="FFFFFF"/>
        </w:rPr>
        <w:t>‘bananas’</w:t>
      </w:r>
      <w:r>
        <w:rPr>
          <w:rFonts w:ascii="Trebuchet MS" w:hAnsi="Trebuchet MS"/>
          <w:color w:val="333333"/>
          <w:shd w:val="clear" w:color="auto" w:fill="FFFFFF"/>
        </w:rPr>
        <w:t> the output will be ‘</w:t>
      </w:r>
      <w:r>
        <w:rPr>
          <w:rFonts w:ascii="Courier New" w:hAnsi="Courier New" w:cs="Courier New"/>
          <w:color w:val="333333"/>
          <w:shd w:val="clear" w:color="auto" w:fill="FFFFFF"/>
        </w:rPr>
        <w:t>bans’</w:t>
      </w:r>
      <w:r>
        <w:rPr>
          <w:rFonts w:ascii="Trebuchet MS" w:hAnsi="Trebuchet MS"/>
          <w:color w:val="333333"/>
          <w:shd w:val="clear" w:color="auto" w:fill="FFFFFF"/>
        </w:rPr>
        <w:t xml:space="preserve">. </w:t>
      </w:r>
      <w:proofErr w:type="gramStart"/>
      <w:r>
        <w:rPr>
          <w:rFonts w:ascii="Trebuchet MS" w:hAnsi="Trebuchet MS"/>
          <w:color w:val="333333"/>
          <w:shd w:val="clear" w:color="auto" w:fill="FFFFFF"/>
        </w:rPr>
        <w:t>Pay attention to what output could be, because if you look closely original order of characters are retained the in output.</w:t>
      </w:r>
      <w:proofErr w:type="gramEnd"/>
      <w:r>
        <w:rPr>
          <w:rFonts w:ascii="Trebuchet MS" w:hAnsi="Trebuchet MS"/>
          <w:color w:val="333333"/>
          <w:shd w:val="clear" w:color="auto" w:fill="FFFFFF"/>
        </w:rPr>
        <w:t xml:space="preserve"> This is where many developer make </w:t>
      </w:r>
      <w:proofErr w:type="gramStart"/>
      <w:r>
        <w:rPr>
          <w:rFonts w:ascii="Trebuchet MS" w:hAnsi="Trebuchet MS"/>
          <w:color w:val="333333"/>
          <w:shd w:val="clear" w:color="auto" w:fill="FFFFFF"/>
        </w:rPr>
        <w:t>the a</w:t>
      </w:r>
      <w:proofErr w:type="gramEnd"/>
      <w:r>
        <w:rPr>
          <w:rFonts w:ascii="Trebuchet MS" w:hAnsi="Trebuchet MS"/>
          <w:color w:val="333333"/>
          <w:shd w:val="clear" w:color="auto" w:fill="FFFFFF"/>
        </w:rPr>
        <w:t xml:space="preserve"> mistake of shorting character array of String and removing duplicates, similar to </w:t>
      </w:r>
      <w:hyperlink r:id="rId15" w:tgtFrame="_blank" w:history="1">
        <w:r>
          <w:rPr>
            <w:rStyle w:val="Hyperlink"/>
            <w:rFonts w:ascii="Trebuchet MS" w:hAnsi="Trebuchet MS"/>
            <w:color w:val="660099"/>
            <w:shd w:val="clear" w:color="auto" w:fill="FFFFFF"/>
          </w:rPr>
          <w:t>how you remove duplicates from array</w:t>
        </w:r>
      </w:hyperlink>
      <w:r>
        <w:rPr>
          <w:rFonts w:ascii="Trebuchet MS" w:hAnsi="Trebuchet MS"/>
          <w:color w:val="333333"/>
          <w:shd w:val="clear" w:color="auto" w:fill="FFFFFF"/>
        </w:rPr>
        <w:t>. That destroys original order of characters and will not be correct solution in this case.</w:t>
      </w:r>
      <w:r>
        <w:rPr>
          <w:rFonts w:ascii="Trebuchet MS" w:hAnsi="Trebuchet MS"/>
          <w:color w:val="333333"/>
        </w:rPr>
        <w:br/>
      </w:r>
    </w:p>
    <w:p w:rsidR="007A4A37" w:rsidRDefault="007A4A37" w:rsidP="007A4A37">
      <w:pPr>
        <w:pStyle w:val="Heading4"/>
        <w:shd w:val="clear" w:color="auto" w:fill="FFFFFF"/>
        <w:spacing w:line="326" w:lineRule="atLeast"/>
        <w:rPr>
          <w:rFonts w:ascii="Trebuchet MS" w:hAnsi="Trebuchet MS"/>
          <w:color w:val="333333"/>
        </w:rPr>
      </w:pPr>
      <w:r>
        <w:rPr>
          <w:rFonts w:ascii="Trebuchet MS" w:hAnsi="Trebuchet MS"/>
          <w:color w:val="333333"/>
        </w:rPr>
        <w:t xml:space="preserve">15) How to check if a String is valid shuffle of two </w:t>
      </w:r>
      <w:proofErr w:type="gramStart"/>
      <w:r>
        <w:rPr>
          <w:rFonts w:ascii="Trebuchet MS" w:hAnsi="Trebuchet MS"/>
          <w:color w:val="333333"/>
        </w:rPr>
        <w:t>String</w:t>
      </w:r>
      <w:proofErr w:type="gramEnd"/>
      <w:r>
        <w:rPr>
          <w:rFonts w:ascii="Trebuchet MS" w:hAnsi="Trebuchet MS"/>
          <w:color w:val="333333"/>
        </w:rPr>
        <w:t>?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One more difficult String algorithm based coding question for senior developers. You are given 3 strings: </w:t>
      </w:r>
      <w:r>
        <w:rPr>
          <w:rFonts w:ascii="Courier New" w:hAnsi="Courier New" w:cs="Courier New"/>
          <w:color w:val="333333"/>
          <w:shd w:val="clear" w:color="auto" w:fill="FFFFFF"/>
        </w:rPr>
        <w:t>first</w:t>
      </w:r>
      <w:proofErr w:type="gramStart"/>
      <w:r>
        <w:rPr>
          <w:rFonts w:ascii="Trebuchet MS" w:hAnsi="Trebuchet MS"/>
          <w:color w:val="333333"/>
          <w:shd w:val="clear" w:color="auto" w:fill="FFFFFF"/>
        </w:rPr>
        <w:t>,  </w:t>
      </w:r>
      <w:r>
        <w:rPr>
          <w:rFonts w:ascii="Courier New" w:hAnsi="Courier New" w:cs="Courier New"/>
          <w:color w:val="333333"/>
          <w:shd w:val="clear" w:color="auto" w:fill="FFFFFF"/>
        </w:rPr>
        <w:t>second</w:t>
      </w:r>
      <w:proofErr w:type="gramEnd"/>
      <w:r>
        <w:rPr>
          <w:rFonts w:ascii="Trebuchet MS" w:hAnsi="Trebuchet MS"/>
          <w:color w:val="333333"/>
          <w:shd w:val="clear" w:color="auto" w:fill="FFFFFF"/>
        </w:rPr>
        <w:t>, and  </w:t>
      </w:r>
      <w:r>
        <w:rPr>
          <w:rFonts w:ascii="Courier New" w:hAnsi="Courier New" w:cs="Courier New"/>
          <w:color w:val="333333"/>
          <w:shd w:val="clear" w:color="auto" w:fill="FFFFFF"/>
        </w:rPr>
        <w:t>third</w:t>
      </w:r>
      <w:r>
        <w:rPr>
          <w:rFonts w:ascii="Trebuchet MS" w:hAnsi="Trebuchet MS"/>
          <w:color w:val="333333"/>
          <w:shd w:val="clear" w:color="auto" w:fill="FFFFFF"/>
        </w:rPr>
        <w:t>.  </w:t>
      </w:r>
      <w:proofErr w:type="gramStart"/>
      <w:r>
        <w:rPr>
          <w:rFonts w:ascii="Trebuchet MS" w:hAnsi="Trebuchet MS"/>
          <w:color w:val="333333"/>
          <w:shd w:val="clear" w:color="auto" w:fill="FFFFFF"/>
        </w:rPr>
        <w:t>third</w:t>
      </w:r>
      <w:proofErr w:type="gramEnd"/>
      <w:r>
        <w:rPr>
          <w:rFonts w:ascii="Trebuchet MS" w:hAnsi="Trebuchet MS"/>
          <w:color w:val="333333"/>
          <w:shd w:val="clear" w:color="auto" w:fill="FFFFFF"/>
        </w:rPr>
        <w:t xml:space="preserve"> String is said to be a shuffle of first and second if it can be formed by interleaving the characters of first and second String in a way that maintains the left to right ordering of the characters from each string. For example, given first =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abc</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and second = </w:t>
      </w:r>
      <w:r>
        <w:rPr>
          <w:rFonts w:ascii="Courier New" w:hAnsi="Courier New" w:cs="Courier New"/>
          <w:color w:val="333333"/>
          <w:shd w:val="clear" w:color="auto" w:fill="FFFFFF"/>
        </w:rPr>
        <w:t>"def"</w:t>
      </w:r>
      <w:proofErr w:type="gramStart"/>
      <w:r>
        <w:rPr>
          <w:rFonts w:ascii="Trebuchet MS" w:hAnsi="Trebuchet MS"/>
          <w:color w:val="333333"/>
          <w:shd w:val="clear" w:color="auto" w:fill="FFFFFF"/>
        </w:rPr>
        <w:t>,  third</w:t>
      </w:r>
      <w:proofErr w:type="gramEnd"/>
      <w:r>
        <w:rPr>
          <w:rFonts w:ascii="Trebuchet MS" w:hAnsi="Trebuchet MS"/>
          <w:color w:val="333333"/>
          <w:shd w:val="clear" w:color="auto" w:fill="FFFFFF"/>
        </w:rPr>
        <w:t xml:space="preserve"> = </w:t>
      </w:r>
      <w:r>
        <w:rPr>
          <w:rFonts w:ascii="Courier New" w:hAnsi="Courier New" w:cs="Courier New"/>
          <w:color w:val="333333"/>
          <w:shd w:val="clear" w:color="auto" w:fill="FFFFFF"/>
        </w:rPr>
        <w:t>"</w:t>
      </w:r>
      <w:proofErr w:type="spellStart"/>
      <w:r>
        <w:rPr>
          <w:rFonts w:ascii="Courier New" w:hAnsi="Courier New" w:cs="Courier New"/>
          <w:color w:val="333333"/>
          <w:shd w:val="clear" w:color="auto" w:fill="FFFFFF"/>
        </w:rPr>
        <w:t>dabecf</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is a valid shuffle since it preserves the character ordering of the two strings. So, given these 3 strings write a function that detects whether third String is a valid shuffle of first and second String.</w:t>
      </w:r>
      <w:r>
        <w:rPr>
          <w:rFonts w:ascii="Trebuchet MS" w:hAnsi="Trebuchet MS"/>
          <w:color w:val="333333"/>
        </w:rPr>
        <w:br/>
      </w:r>
      <w:r>
        <w:rPr>
          <w:rFonts w:ascii="Trebuchet MS" w:hAnsi="Trebuchet MS"/>
          <w:color w:val="333333"/>
        </w:rPr>
        <w:br/>
      </w:r>
      <w:r>
        <w:rPr>
          <w:rFonts w:ascii="Trebuchet MS" w:hAnsi="Trebuchet MS"/>
          <w:color w:val="333333"/>
        </w:rPr>
        <w:br/>
      </w:r>
    </w:p>
    <w:p w:rsidR="007A4A37" w:rsidRDefault="007A4A37" w:rsidP="007A4A37">
      <w:pPr>
        <w:rPr>
          <w:rFonts w:ascii="Trebuchet MS" w:hAnsi="Trebuchet MS"/>
          <w:color w:val="333333"/>
        </w:rPr>
      </w:pPr>
    </w:p>
    <w:p w:rsidR="007A4A37" w:rsidRDefault="007A4A37" w:rsidP="007A4A37">
      <w:pPr>
        <w:rPr>
          <w:rFonts w:ascii="Times New Roman" w:hAnsi="Times New Roman"/>
          <w:sz w:val="24"/>
          <w:szCs w:val="24"/>
        </w:rPr>
      </w:pPr>
      <w:r>
        <w:rPr>
          <w:rFonts w:ascii="Trebuchet MS" w:hAnsi="Trebuchet MS"/>
          <w:color w:val="333333"/>
        </w:rPr>
        <w:lastRenderedPageBreak/>
        <w:t xml:space="preserve">16) Write a program to check if a String contains another String e.g. </w:t>
      </w:r>
      <w:proofErr w:type="spellStart"/>
      <w:proofErr w:type="gramStart"/>
      <w:r>
        <w:rPr>
          <w:rFonts w:ascii="Trebuchet MS" w:hAnsi="Trebuchet MS"/>
          <w:color w:val="333333"/>
        </w:rPr>
        <w:t>indexOf</w:t>
      </w:r>
      <w:proofErr w:type="spellEnd"/>
      <w:r>
        <w:rPr>
          <w:rFonts w:ascii="Trebuchet MS" w:hAnsi="Trebuchet MS"/>
          <w:color w:val="333333"/>
        </w:rPr>
        <w:t>(</w:t>
      </w:r>
      <w:proofErr w:type="gramEnd"/>
      <w:r>
        <w:rPr>
          <w:rFonts w:ascii="Trebuchet MS" w:hAnsi="Trebuchet MS"/>
          <w:color w:val="333333"/>
        </w:rPr>
        <w:t>)?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You need to write a function to search for the existence of a string (target) in another string (source). The function takes two strings as the input and returns the index where the second string is found. If the target string cannot be found, then return -1. If you are a Java developer, then you can related its behavior to </w:t>
      </w:r>
      <w:proofErr w:type="spellStart"/>
      <w:proofErr w:type="gramStart"/>
      <w:r>
        <w:rPr>
          <w:rFonts w:ascii="Courier New" w:hAnsi="Courier New" w:cs="Courier New"/>
          <w:color w:val="333333"/>
          <w:shd w:val="clear" w:color="auto" w:fill="FFFFFF"/>
        </w:rPr>
        <w:t>indexOf</w:t>
      </w:r>
      <w:proofErr w:type="spellEnd"/>
      <w:r>
        <w:rPr>
          <w:rFonts w:ascii="Courier New" w:hAnsi="Courier New" w:cs="Courier New"/>
          <w:color w:val="333333"/>
          <w:shd w:val="clear" w:color="auto" w:fill="FFFFFF"/>
        </w:rPr>
        <w:t>(</w:t>
      </w:r>
      <w:proofErr w:type="gramEnd"/>
      <w:r>
        <w:rPr>
          <w:rFonts w:ascii="Courier New" w:hAnsi="Courier New" w:cs="Courier New"/>
          <w:color w:val="333333"/>
          <w:shd w:val="clear" w:color="auto" w:fill="FFFFFF"/>
        </w:rPr>
        <w:t>)</w:t>
      </w:r>
      <w:r>
        <w:rPr>
          <w:rFonts w:ascii="Trebuchet MS" w:hAnsi="Trebuchet MS"/>
          <w:color w:val="333333"/>
          <w:shd w:val="clear" w:color="auto" w:fill="FFFFFF"/>
        </w:rPr>
        <w:t xml:space="preserve"> method from </w:t>
      </w:r>
      <w:proofErr w:type="spellStart"/>
      <w:r>
        <w:rPr>
          <w:rFonts w:ascii="Trebuchet MS" w:hAnsi="Trebuchet MS"/>
          <w:color w:val="333333"/>
          <w:shd w:val="clear" w:color="auto" w:fill="FFFFFF"/>
        </w:rPr>
        <w:t>java.lang.String</w:t>
      </w:r>
      <w:proofErr w:type="spellEnd"/>
      <w:r>
        <w:rPr>
          <w:rFonts w:ascii="Trebuchet MS" w:hAnsi="Trebuchet MS"/>
          <w:color w:val="333333"/>
          <w:shd w:val="clear" w:color="auto" w:fill="FFFFFF"/>
        </w:rPr>
        <w:t xml:space="preserve"> class. This question is also asked as Code and algorithm to check if a given short string is a substring of a main string. Can you get a linear solution (</w:t>
      </w:r>
      <w:proofErr w:type="gramStart"/>
      <w:r>
        <w:rPr>
          <w:rFonts w:ascii="Trebuchet MS" w:hAnsi="Trebuchet MS"/>
          <w:color w:val="333333"/>
          <w:shd w:val="clear" w:color="auto" w:fill="FFFFFF"/>
        </w:rPr>
        <w:t>O(</w:t>
      </w:r>
      <w:proofErr w:type="gramEnd"/>
      <w:r>
        <w:rPr>
          <w:rFonts w:ascii="Trebuchet MS" w:hAnsi="Trebuchet MS"/>
          <w:color w:val="333333"/>
          <w:shd w:val="clear" w:color="auto" w:fill="FFFFFF"/>
        </w:rPr>
        <w:t>n)) if possible?</w:t>
      </w:r>
      <w:r>
        <w:rPr>
          <w:rFonts w:ascii="Trebuchet MS" w:hAnsi="Trebuchet MS"/>
          <w:color w:val="333333"/>
        </w:rPr>
        <w:br/>
      </w:r>
    </w:p>
    <w:p w:rsidR="007A4A37" w:rsidRDefault="007A4A37" w:rsidP="007A4A37">
      <w:pPr>
        <w:rPr>
          <w:rFonts w:ascii="Trebuchet MS" w:hAnsi="Trebuchet MS"/>
          <w:color w:val="333333"/>
        </w:rPr>
      </w:pPr>
    </w:p>
    <w:p w:rsidR="007A4A37" w:rsidRDefault="007A4A37" w:rsidP="007A4A37">
      <w:pPr>
        <w:rPr>
          <w:rFonts w:ascii="Trebuchet MS" w:hAnsi="Trebuchet MS"/>
          <w:color w:val="333333"/>
        </w:rPr>
      </w:pPr>
      <w:r>
        <w:rPr>
          <w:rFonts w:ascii="Trebuchet MS" w:hAnsi="Trebuchet MS"/>
          <w:color w:val="333333"/>
        </w:rPr>
        <w:t xml:space="preserve">17) </w:t>
      </w:r>
      <w:proofErr w:type="gramStart"/>
      <w:r>
        <w:rPr>
          <w:rFonts w:ascii="Trebuchet MS" w:hAnsi="Trebuchet MS"/>
          <w:color w:val="333333"/>
        </w:rPr>
        <w:t>How  to</w:t>
      </w:r>
      <w:proofErr w:type="gramEnd"/>
      <w:r>
        <w:rPr>
          <w:rFonts w:ascii="Trebuchet MS" w:hAnsi="Trebuchet MS"/>
          <w:color w:val="333333"/>
        </w:rPr>
        <w:t xml:space="preserve"> return highest occurred character in a String?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You need to write a function to implement an algorithm which will accept a string of characters and should find the highest occurrence of the character and display it. For example if input is "</w:t>
      </w:r>
      <w:proofErr w:type="spellStart"/>
      <w:r>
        <w:rPr>
          <w:rFonts w:ascii="Trebuchet MS" w:hAnsi="Trebuchet MS"/>
          <w:color w:val="333333"/>
          <w:shd w:val="clear" w:color="auto" w:fill="FFFFFF"/>
        </w:rPr>
        <w:t>aaaaaaaaaaaaaaaaabbbbcddddeeeeee</w:t>
      </w:r>
      <w:proofErr w:type="spellEnd"/>
      <w:r>
        <w:rPr>
          <w:rFonts w:ascii="Trebuchet MS" w:hAnsi="Trebuchet MS"/>
          <w:color w:val="333333"/>
          <w:shd w:val="clear" w:color="auto" w:fill="FFFFFF"/>
        </w:rPr>
        <w:t>" it should return "a".</w:t>
      </w:r>
      <w:r>
        <w:rPr>
          <w:rFonts w:ascii="Trebuchet MS" w:hAnsi="Trebuchet MS"/>
          <w:color w:val="333333"/>
        </w:rPr>
        <w:br/>
      </w:r>
      <w:r>
        <w:rPr>
          <w:rFonts w:ascii="Trebuchet MS" w:hAnsi="Trebuchet MS"/>
          <w:color w:val="333333"/>
        </w:rPr>
        <w:br/>
      </w:r>
    </w:p>
    <w:p w:rsidR="007A4A37" w:rsidRPr="007A4A37" w:rsidRDefault="007A4A37" w:rsidP="007A4A37">
      <w:pPr>
        <w:rPr>
          <w:rFonts w:ascii="Times New Roman" w:hAnsi="Times New Roman"/>
          <w:sz w:val="24"/>
          <w:szCs w:val="24"/>
        </w:rPr>
      </w:pPr>
      <w:r>
        <w:rPr>
          <w:rFonts w:ascii="Trebuchet MS" w:hAnsi="Trebuchet MS"/>
          <w:color w:val="333333"/>
        </w:rPr>
        <w:t>18) Write a program to remove a given characters from String? (</w:t>
      </w:r>
      <w:hyperlink r:id="rId16" w:tgtFrame="_blank" w:history="1">
        <w:proofErr w:type="gramStart"/>
        <w:r>
          <w:rPr>
            <w:rStyle w:val="Hyperlink"/>
            <w:rFonts w:ascii="Trebuchet MS" w:hAnsi="Trebuchet MS"/>
            <w:color w:val="660099"/>
          </w:rPr>
          <w:t>solution</w:t>
        </w:r>
        <w:proofErr w:type="gramEnd"/>
      </w:hyperlink>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 xml:space="preserve">One of my favorite coding </w:t>
      </w:r>
      <w:proofErr w:type="gramStart"/>
      <w:r>
        <w:rPr>
          <w:rFonts w:ascii="Trebuchet MS" w:hAnsi="Trebuchet MS"/>
          <w:color w:val="333333"/>
          <w:shd w:val="clear" w:color="auto" w:fill="FFFFFF"/>
        </w:rPr>
        <w:t>question</w:t>
      </w:r>
      <w:proofErr w:type="gramEnd"/>
      <w:r>
        <w:rPr>
          <w:rFonts w:ascii="Trebuchet MS" w:hAnsi="Trebuchet MS"/>
          <w:color w:val="333333"/>
          <w:shd w:val="clear" w:color="auto" w:fill="FFFFFF"/>
        </w:rPr>
        <w:t xml:space="preserve">, when I interview Java developers. You need to write a Java method which will accept a String and a character to be removed and return a String, which doesn't has that character </w:t>
      </w:r>
      <w:proofErr w:type="spellStart"/>
      <w:r>
        <w:rPr>
          <w:rFonts w:ascii="Trebuchet MS" w:hAnsi="Trebuchet MS"/>
          <w:color w:val="333333"/>
          <w:shd w:val="clear" w:color="auto" w:fill="FFFFFF"/>
        </w:rPr>
        <w:t>e.g</w:t>
      </w:r>
      <w:proofErr w:type="spellEnd"/>
      <w:r>
        <w:rPr>
          <w:rFonts w:ascii="Trebuchet MS" w:hAnsi="Trebuchet MS"/>
          <w:color w:val="333333"/>
          <w:shd w:val="clear" w:color="auto" w:fill="FFFFFF"/>
        </w:rPr>
        <w:t> </w:t>
      </w:r>
      <w:proofErr w:type="gramStart"/>
      <w:r>
        <w:rPr>
          <w:rFonts w:ascii="Courier New" w:hAnsi="Courier New" w:cs="Courier New"/>
          <w:color w:val="333333"/>
          <w:shd w:val="clear" w:color="auto" w:fill="FFFFFF"/>
        </w:rPr>
        <w:t>remove(</w:t>
      </w:r>
      <w:proofErr w:type="gramEnd"/>
      <w:r>
        <w:rPr>
          <w:rFonts w:ascii="Courier New" w:hAnsi="Courier New" w:cs="Courier New"/>
          <w:color w:val="333333"/>
          <w:shd w:val="clear" w:color="auto" w:fill="FFFFFF"/>
        </w:rPr>
        <w:t xml:space="preserve">String word, char </w:t>
      </w:r>
      <w:proofErr w:type="spellStart"/>
      <w:r>
        <w:rPr>
          <w:rFonts w:ascii="Courier New" w:hAnsi="Courier New" w:cs="Courier New"/>
          <w:color w:val="333333"/>
          <w:shd w:val="clear" w:color="auto" w:fill="FFFFFF"/>
        </w:rPr>
        <w:t>ch</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You need to provide both iterative and recursive solution of this method and also has to </w:t>
      </w:r>
      <w:hyperlink r:id="rId17" w:tgtFrame="_blank" w:history="1">
        <w:r>
          <w:rPr>
            <w:rStyle w:val="Hyperlink"/>
            <w:rFonts w:ascii="Trebuchet MS" w:hAnsi="Trebuchet MS"/>
            <w:color w:val="660099"/>
            <w:shd w:val="clear" w:color="auto" w:fill="FFFFFF"/>
          </w:rPr>
          <w:t xml:space="preserve">write </w:t>
        </w:r>
        <w:proofErr w:type="spellStart"/>
        <w:r>
          <w:rPr>
            <w:rStyle w:val="Hyperlink"/>
            <w:rFonts w:ascii="Trebuchet MS" w:hAnsi="Trebuchet MS"/>
            <w:color w:val="660099"/>
            <w:shd w:val="clear" w:color="auto" w:fill="FFFFFF"/>
          </w:rPr>
          <w:t>JUnit</w:t>
        </w:r>
        <w:proofErr w:type="spellEnd"/>
        <w:r>
          <w:rPr>
            <w:rStyle w:val="Hyperlink"/>
            <w:rFonts w:ascii="Trebuchet MS" w:hAnsi="Trebuchet MS"/>
            <w:color w:val="660099"/>
            <w:shd w:val="clear" w:color="auto" w:fill="FFFFFF"/>
          </w:rPr>
          <w:t xml:space="preserve"> tests</w:t>
        </w:r>
      </w:hyperlink>
      <w:r>
        <w:rPr>
          <w:rFonts w:ascii="Trebuchet MS" w:hAnsi="Trebuchet MS"/>
          <w:color w:val="333333"/>
          <w:shd w:val="clear" w:color="auto" w:fill="FFFFFF"/>
        </w:rPr>
        <w:t> to cover cases like null and empty String, input which only contains letter to be removed, String which doesn't contain given character etc.</w:t>
      </w:r>
      <w:r>
        <w:rPr>
          <w:rFonts w:ascii="Trebuchet MS" w:hAnsi="Trebuchet MS"/>
          <w:color w:val="333333"/>
        </w:rPr>
        <w:br/>
      </w:r>
      <w:r>
        <w:rPr>
          <w:rFonts w:ascii="Trebuchet MS" w:hAnsi="Trebuchet MS"/>
          <w:color w:val="333333"/>
        </w:rPr>
        <w:br/>
      </w:r>
    </w:p>
    <w:p w:rsidR="007A4A37" w:rsidRPr="007A4A37" w:rsidRDefault="007A4A37" w:rsidP="007A4A37">
      <w:pPr>
        <w:rPr>
          <w:rFonts w:ascii="Trebuchet MS" w:hAnsi="Trebuchet MS"/>
          <w:color w:val="333333"/>
        </w:rPr>
      </w:pPr>
      <w:r>
        <w:rPr>
          <w:rFonts w:ascii="Trebuchet MS" w:hAnsi="Trebuchet MS"/>
          <w:color w:val="333333"/>
        </w:rPr>
        <w:t>19) Write a program to find longest palindrome in a string?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rPr>
          <w:rFonts w:ascii="Trebuchet MS" w:hAnsi="Trebuchet MS"/>
          <w:color w:val="333333"/>
        </w:rPr>
      </w:pPr>
      <w:r>
        <w:rPr>
          <w:rFonts w:ascii="Trebuchet MS" w:hAnsi="Trebuchet MS"/>
          <w:color w:val="333333"/>
          <w:shd w:val="clear" w:color="auto" w:fill="FFFFFF"/>
        </w:rPr>
        <w:t xml:space="preserve">This is one of the tough coding </w:t>
      </w:r>
      <w:proofErr w:type="gramStart"/>
      <w:r>
        <w:rPr>
          <w:rFonts w:ascii="Trebuchet MS" w:hAnsi="Trebuchet MS"/>
          <w:color w:val="333333"/>
          <w:shd w:val="clear" w:color="auto" w:fill="FFFFFF"/>
        </w:rPr>
        <w:t>question</w:t>
      </w:r>
      <w:proofErr w:type="gramEnd"/>
      <w:r>
        <w:rPr>
          <w:rFonts w:ascii="Trebuchet MS" w:hAnsi="Trebuchet MS"/>
          <w:color w:val="333333"/>
          <w:shd w:val="clear" w:color="auto" w:fill="FFFFFF"/>
        </w:rPr>
        <w:t xml:space="preserve"> based upon String. It's hard to think about an algorithm to solve this problem until you have practiced </w:t>
      </w:r>
      <w:proofErr w:type="gramStart"/>
      <w:r>
        <w:rPr>
          <w:rFonts w:ascii="Trebuchet MS" w:hAnsi="Trebuchet MS"/>
          <w:color w:val="333333"/>
          <w:shd w:val="clear" w:color="auto" w:fill="FFFFFF"/>
        </w:rPr>
        <w:t>good</w:t>
      </w:r>
      <w:proofErr w:type="gramEnd"/>
      <w:r>
        <w:rPr>
          <w:rFonts w:ascii="Trebuchet MS" w:hAnsi="Trebuchet MS"/>
          <w:color w:val="333333"/>
          <w:shd w:val="clear" w:color="auto" w:fill="FFFFFF"/>
        </w:rPr>
        <w:t xml:space="preserve">. What makes it more difficult is the constraint that your solution has </w:t>
      </w:r>
      <w:proofErr w:type="gramStart"/>
      <w:r>
        <w:rPr>
          <w:rFonts w:ascii="Trebuchet MS" w:hAnsi="Trebuchet MS"/>
          <w:color w:val="333333"/>
          <w:shd w:val="clear" w:color="auto" w:fill="FFFFFF"/>
        </w:rPr>
        <w:t>O(</w:t>
      </w:r>
      <w:proofErr w:type="gramEnd"/>
      <w:r>
        <w:rPr>
          <w:rFonts w:ascii="Trebuchet MS" w:hAnsi="Trebuchet MS"/>
          <w:color w:val="333333"/>
          <w:shd w:val="clear" w:color="auto" w:fill="FFFFFF"/>
        </w:rPr>
        <w:t>n) time complexity and O(1) space complexity.</w:t>
      </w:r>
      <w:r>
        <w:rPr>
          <w:rFonts w:ascii="Trebuchet MS" w:hAnsi="Trebuchet MS"/>
          <w:color w:val="333333"/>
        </w:rPr>
        <w:br/>
      </w:r>
      <w:r>
        <w:rPr>
          <w:rFonts w:ascii="Trebuchet MS" w:hAnsi="Trebuchet MS"/>
          <w:color w:val="333333"/>
        </w:rPr>
        <w:br/>
      </w:r>
    </w:p>
    <w:p w:rsidR="007A4A37" w:rsidRPr="007A4A37" w:rsidRDefault="007A4A37" w:rsidP="007A4A37">
      <w:pPr>
        <w:rPr>
          <w:rFonts w:ascii="Times New Roman" w:hAnsi="Times New Roman"/>
          <w:sz w:val="24"/>
          <w:szCs w:val="24"/>
        </w:rPr>
      </w:pPr>
      <w:r>
        <w:rPr>
          <w:rFonts w:ascii="Trebuchet MS" w:hAnsi="Trebuchet MS"/>
          <w:color w:val="333333"/>
        </w:rPr>
        <w:t>20) How to sort String on their length in Java? (</w:t>
      </w:r>
      <w:proofErr w:type="gramStart"/>
      <w:r>
        <w:rPr>
          <w:rFonts w:ascii="Trebuchet MS" w:hAnsi="Trebuchet MS"/>
          <w:color w:val="333333"/>
        </w:rPr>
        <w:t>solution</w:t>
      </w:r>
      <w:proofErr w:type="gramEnd"/>
      <w:r>
        <w:rPr>
          <w:rFonts w:ascii="Trebuchet MS" w:hAnsi="Trebuchet MS"/>
          <w:color w:val="333333"/>
        </w:rPr>
        <w:t>)</w:t>
      </w:r>
    </w:p>
    <w:p w:rsidR="007A4A37" w:rsidRDefault="007A4A37" w:rsidP="007A4A37">
      <w:pPr>
        <w:rPr>
          <w:rFonts w:ascii="Trebuchet MS" w:hAnsi="Trebuchet MS"/>
          <w:color w:val="333333"/>
          <w:shd w:val="clear" w:color="auto" w:fill="FFFFFF"/>
        </w:rPr>
      </w:pPr>
      <w:r>
        <w:rPr>
          <w:rFonts w:ascii="Trebuchet MS" w:hAnsi="Trebuchet MS"/>
          <w:color w:val="333333"/>
          <w:shd w:val="clear" w:color="auto" w:fill="FFFFFF"/>
        </w:rPr>
        <w:t xml:space="preserve">Write a Program to sort String on their length in Java? Your method should </w:t>
      </w:r>
      <w:proofErr w:type="gramStart"/>
      <w:r>
        <w:rPr>
          <w:rFonts w:ascii="Trebuchet MS" w:hAnsi="Trebuchet MS"/>
          <w:color w:val="333333"/>
          <w:shd w:val="clear" w:color="auto" w:fill="FFFFFF"/>
        </w:rPr>
        <w:t>accept  an</w:t>
      </w:r>
      <w:proofErr w:type="gramEnd"/>
      <w:r>
        <w:rPr>
          <w:rFonts w:ascii="Trebuchet MS" w:hAnsi="Trebuchet MS"/>
          <w:color w:val="333333"/>
          <w:shd w:val="clear" w:color="auto" w:fill="FFFFFF"/>
        </w:rPr>
        <w:t xml:space="preserve"> array of String and return a sorted array based upon the length of String. Don't forget to write unit tests for your solution.</w:t>
      </w:r>
      <w:r>
        <w:rPr>
          <w:rFonts w:ascii="Trebuchet MS" w:hAnsi="Trebuchet MS"/>
          <w:color w:val="333333"/>
        </w:rPr>
        <w:br/>
      </w:r>
      <w:r>
        <w:rPr>
          <w:rFonts w:ascii="Trebuchet MS" w:hAnsi="Trebuchet MS"/>
          <w:color w:val="333333"/>
        </w:rPr>
        <w:br/>
      </w:r>
    </w:p>
    <w:p w:rsidR="007A4A37" w:rsidRDefault="007A4A37" w:rsidP="007A4A37">
      <w:r>
        <w:rPr>
          <w:rFonts w:ascii="Trebuchet MS" w:hAnsi="Trebuchet MS"/>
          <w:color w:val="333333"/>
          <w:shd w:val="clear" w:color="auto" w:fill="FFFFFF"/>
        </w:rPr>
        <w:lastRenderedPageBreak/>
        <w:t>That's all on this list of </w:t>
      </w:r>
      <w:r>
        <w:rPr>
          <w:rFonts w:ascii="Trebuchet MS" w:hAnsi="Trebuchet MS"/>
          <w:b/>
          <w:bCs/>
          <w:color w:val="333333"/>
          <w:shd w:val="clear" w:color="auto" w:fill="FFFFFF"/>
        </w:rPr>
        <w:t>15 String Algorithm based coding questions</w:t>
      </w:r>
      <w:r>
        <w:rPr>
          <w:rFonts w:ascii="Trebuchet MS" w:hAnsi="Trebuchet MS"/>
          <w:color w:val="333333"/>
          <w:shd w:val="clear" w:color="auto" w:fill="FFFFFF"/>
        </w:rPr>
        <w:t>. These are really good question to prepare for programming job interviews, not only you can expect same question on a real interview but also it will prepare you how to tackle algorithmic coding interview questions. Even if you don't find same question, you would be able to apply the knowledge you gain by solving these question by yourself.</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Always remember, you are judged by the code you write, so always write production quality code, which would pass general test, corner cases, invalid inputs, robustness test and also pass performance test. Whenever asked to solve a coding problem, always think about all possible input and write test for that.</w:t>
      </w:r>
    </w:p>
    <w:sectPr w:rsidR="007A4A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A4A37"/>
    <w:rsid w:val="007A4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4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4A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A4A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A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A4A37"/>
    <w:rPr>
      <w:color w:val="0000FF"/>
      <w:u w:val="single"/>
    </w:rPr>
  </w:style>
  <w:style w:type="character" w:customStyle="1" w:styleId="apple-converted-space">
    <w:name w:val="apple-converted-space"/>
    <w:basedOn w:val="DefaultParagraphFont"/>
    <w:rsid w:val="007A4A37"/>
  </w:style>
  <w:style w:type="character" w:customStyle="1" w:styleId="Heading2Char">
    <w:name w:val="Heading 2 Char"/>
    <w:basedOn w:val="DefaultParagraphFont"/>
    <w:link w:val="Heading2"/>
    <w:uiPriority w:val="9"/>
    <w:semiHidden/>
    <w:rsid w:val="007A4A3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A4A3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A4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9945073">
      <w:bodyDiv w:val="1"/>
      <w:marLeft w:val="0"/>
      <w:marRight w:val="0"/>
      <w:marTop w:val="0"/>
      <w:marBottom w:val="0"/>
      <w:divBdr>
        <w:top w:val="none" w:sz="0" w:space="0" w:color="auto"/>
        <w:left w:val="none" w:sz="0" w:space="0" w:color="auto"/>
        <w:bottom w:val="none" w:sz="0" w:space="0" w:color="auto"/>
        <w:right w:val="none" w:sz="0" w:space="0" w:color="auto"/>
      </w:divBdr>
    </w:div>
    <w:div w:id="517740757">
      <w:bodyDiv w:val="1"/>
      <w:marLeft w:val="0"/>
      <w:marRight w:val="0"/>
      <w:marTop w:val="0"/>
      <w:marBottom w:val="0"/>
      <w:divBdr>
        <w:top w:val="none" w:sz="0" w:space="0" w:color="auto"/>
        <w:left w:val="none" w:sz="0" w:space="0" w:color="auto"/>
        <w:bottom w:val="none" w:sz="0" w:space="0" w:color="auto"/>
        <w:right w:val="none" w:sz="0" w:space="0" w:color="auto"/>
      </w:divBdr>
      <w:divsChild>
        <w:div w:id="1831478409">
          <w:marLeft w:val="0"/>
          <w:marRight w:val="0"/>
          <w:marTop w:val="0"/>
          <w:marBottom w:val="180"/>
          <w:divBdr>
            <w:top w:val="dotted" w:sz="2" w:space="7" w:color="BBBBBB"/>
            <w:left w:val="dotted" w:sz="6" w:space="20" w:color="BBBBBB"/>
            <w:bottom w:val="dotted" w:sz="2" w:space="1" w:color="FFFFFF"/>
            <w:right w:val="dotted" w:sz="6" w:space="10" w:color="BBBBBB"/>
          </w:divBdr>
        </w:div>
      </w:divsChild>
    </w:div>
    <w:div w:id="1978103100">
      <w:bodyDiv w:val="1"/>
      <w:marLeft w:val="0"/>
      <w:marRight w:val="0"/>
      <w:marTop w:val="0"/>
      <w:marBottom w:val="0"/>
      <w:divBdr>
        <w:top w:val="none" w:sz="0" w:space="0" w:color="auto"/>
        <w:left w:val="none" w:sz="0" w:space="0" w:color="auto"/>
        <w:bottom w:val="none" w:sz="0" w:space="0" w:color="auto"/>
        <w:right w:val="none" w:sz="0" w:space="0" w:color="auto"/>
      </w:divBdr>
    </w:div>
    <w:div w:id="20228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10/regular-expression-example-in-java-to-check-String-number.html" TargetMode="External"/><Relationship Id="rId13" Type="http://schemas.openxmlformats.org/officeDocument/2006/relationships/hyperlink" Target="http://javarevisited.blogspot.com/2015/08/how-to-find-all-permutations-of-string-java-example.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sg/2012/01/how-to-reverse-string-in-java-using.html" TargetMode="External"/><Relationship Id="rId12" Type="http://schemas.openxmlformats.org/officeDocument/2006/relationships/hyperlink" Target="http://javarevisited.blogspot.com/2011/08/convert-string-to-integer-to-string.html" TargetMode="External"/><Relationship Id="rId17" Type="http://schemas.openxmlformats.org/officeDocument/2006/relationships/hyperlink" Target="http://javarevisited.blogspot.sg/2013/03/how-to-write-unit-test-in-java-eclipse-netbeans-example-run.html" TargetMode="External"/><Relationship Id="rId2" Type="http://schemas.openxmlformats.org/officeDocument/2006/relationships/settings" Target="settings.xml"/><Relationship Id="rId16" Type="http://schemas.openxmlformats.org/officeDocument/2006/relationships/hyperlink" Target="http://javarevisited.blogspot.com/2015/04/how-to-remove-given-character-from.html" TargetMode="External"/><Relationship Id="rId1" Type="http://schemas.openxmlformats.org/officeDocument/2006/relationships/styles" Target="styles.xml"/><Relationship Id="rId6" Type="http://schemas.openxmlformats.org/officeDocument/2006/relationships/hyperlink" Target="http://javarevisited.blogspot.sg/2014/03/3-ways-to-find-first-non-repeated-character-String-programming-problem.html" TargetMode="External"/><Relationship Id="rId11" Type="http://schemas.openxmlformats.org/officeDocument/2006/relationships/hyperlink" Target="http://javarevisited.blogspot.sg/2012/12/how-to-count-occurrence-of-character-in-String.html" TargetMode="External"/><Relationship Id="rId5" Type="http://schemas.openxmlformats.org/officeDocument/2006/relationships/hyperlink" Target="http://javarevisited.blogspot.sg/2013/03/Anagram-how-to-check-if-two-string-are-anagrams-example-tutorial.html" TargetMode="External"/><Relationship Id="rId15" Type="http://schemas.openxmlformats.org/officeDocument/2006/relationships/hyperlink" Target="http://javarevisited.blogspot.sg/2014/01/how-to-remove-duplicates-from-array-java-without-collection-API.html" TargetMode="External"/><Relationship Id="rId10" Type="http://schemas.openxmlformats.org/officeDocument/2006/relationships/hyperlink" Target="http://java67.blogspot.sg/2013/11/how-to-count-vowels-and-consonants-in-Java-String-word.html" TargetMode="External"/><Relationship Id="rId19" Type="http://schemas.openxmlformats.org/officeDocument/2006/relationships/theme" Target="theme/theme1.xml"/><Relationship Id="rId4" Type="http://schemas.openxmlformats.org/officeDocument/2006/relationships/hyperlink" Target="http://java67.blogspot.sg/2014/03/how-to-find-duplicate-characters-in-String-Java-program.html" TargetMode="External"/><Relationship Id="rId9" Type="http://schemas.openxmlformats.org/officeDocument/2006/relationships/hyperlink" Target="http://java67.blogspot.sg/2014/03/how-to-find-duplicate-characters-in-String-Java-program.html" TargetMode="External"/><Relationship Id="rId14" Type="http://schemas.openxmlformats.org/officeDocument/2006/relationships/hyperlink" Target="http://java67.blogspot.com/2015/06/how-to-reverse-words-in-string-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dc:creator>
  <cp:keywords/>
  <dc:description/>
  <cp:lastModifiedBy>gova</cp:lastModifiedBy>
  <cp:revision>2</cp:revision>
  <dcterms:created xsi:type="dcterms:W3CDTF">2016-08-13T02:45:00Z</dcterms:created>
  <dcterms:modified xsi:type="dcterms:W3CDTF">2016-08-13T02:52:00Z</dcterms:modified>
</cp:coreProperties>
</file>