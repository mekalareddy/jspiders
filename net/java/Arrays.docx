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2DB" w:rsidRPr="00E532DB" w:rsidRDefault="00E532DB" w:rsidP="00E532DB">
      <w:pPr>
        <w:pBdr>
          <w:top w:val="dotted" w:sz="2" w:space="1" w:color="BBBBBB"/>
          <w:left w:val="dotted" w:sz="6" w:space="20" w:color="BBBBBB"/>
          <w:bottom w:val="dotted" w:sz="6" w:space="1" w:color="BBBBBB"/>
          <w:right w:val="dotted" w:sz="6" w:space="10" w:color="BBBBBB"/>
        </w:pBdr>
        <w:spacing w:after="0" w:line="240" w:lineRule="auto"/>
        <w:outlineLvl w:val="0"/>
        <w:rPr>
          <w:rFonts w:ascii="Trebuchet MS" w:eastAsia="Times New Roman" w:hAnsi="Trebuchet MS" w:cs="Times New Roman"/>
          <w:b/>
          <w:bCs/>
          <w:color w:val="333333"/>
          <w:kern w:val="36"/>
          <w:sz w:val="23"/>
          <w:szCs w:val="23"/>
        </w:rPr>
      </w:pPr>
      <w:r w:rsidRPr="00E532DB">
        <w:rPr>
          <w:rFonts w:ascii="Trebuchet MS" w:eastAsia="Times New Roman" w:hAnsi="Trebuchet MS" w:cs="Times New Roman"/>
          <w:b/>
          <w:bCs/>
          <w:color w:val="333333"/>
          <w:kern w:val="36"/>
          <w:sz w:val="23"/>
          <w:szCs w:val="23"/>
        </w:rPr>
        <w:fldChar w:fldCharType="begin"/>
      </w:r>
      <w:r w:rsidRPr="00E532DB">
        <w:rPr>
          <w:rFonts w:ascii="Trebuchet MS" w:eastAsia="Times New Roman" w:hAnsi="Trebuchet MS" w:cs="Times New Roman"/>
          <w:b/>
          <w:bCs/>
          <w:color w:val="333333"/>
          <w:kern w:val="36"/>
          <w:sz w:val="23"/>
          <w:szCs w:val="23"/>
        </w:rPr>
        <w:instrText xml:space="preserve"> HYPERLINK "https://javarevisited.blogspot.com/2015/06/top-20-array-interview-questions-and-answers.html" \o "Top 30 Array Interview Questions and Answers for Programmers" </w:instrText>
      </w:r>
      <w:r w:rsidRPr="00E532DB">
        <w:rPr>
          <w:rFonts w:ascii="Trebuchet MS" w:eastAsia="Times New Roman" w:hAnsi="Trebuchet MS" w:cs="Times New Roman"/>
          <w:b/>
          <w:bCs/>
          <w:color w:val="333333"/>
          <w:kern w:val="36"/>
          <w:sz w:val="23"/>
          <w:szCs w:val="23"/>
        </w:rPr>
        <w:fldChar w:fldCharType="separate"/>
      </w:r>
      <w:r w:rsidRPr="00E532DB">
        <w:rPr>
          <w:rFonts w:ascii="Trebuchet MS" w:eastAsia="Times New Roman" w:hAnsi="Trebuchet MS" w:cs="Times New Roman"/>
          <w:b/>
          <w:bCs/>
          <w:color w:val="333333"/>
          <w:kern w:val="36"/>
          <w:sz w:val="23"/>
        </w:rPr>
        <w:t>Top 30 Array Interview Questions and Answers for Programmers</w:t>
      </w:r>
      <w:r w:rsidRPr="00E532DB">
        <w:rPr>
          <w:rFonts w:ascii="Trebuchet MS" w:eastAsia="Times New Roman" w:hAnsi="Trebuchet MS" w:cs="Times New Roman"/>
          <w:b/>
          <w:bCs/>
          <w:color w:val="333333"/>
          <w:kern w:val="36"/>
          <w:sz w:val="23"/>
          <w:szCs w:val="23"/>
        </w:rPr>
        <w:fldChar w:fldCharType="end"/>
      </w:r>
    </w:p>
    <w:p w:rsidR="00E532DB" w:rsidRPr="00E532DB" w:rsidRDefault="00E532DB" w:rsidP="00E532DB">
      <w:pPr>
        <w:shd w:val="clear" w:color="auto" w:fill="FFFFFF"/>
        <w:spacing w:after="180" w:line="240" w:lineRule="auto"/>
        <w:rPr>
          <w:ins w:id="0" w:author="Unknown"/>
          <w:rFonts w:ascii="Trebuchet MS" w:eastAsia="Times New Roman" w:hAnsi="Trebuchet MS" w:cs="Times New Roman"/>
          <w:color w:val="333333"/>
          <w:sz w:val="24"/>
          <w:szCs w:val="24"/>
        </w:rPr>
      </w:pPr>
      <w:ins w:id="1" w:author="Unknown">
        <w:r w:rsidRPr="00E532DB">
          <w:rPr>
            <w:rFonts w:ascii="Trebuchet MS" w:eastAsia="Times New Roman" w:hAnsi="Trebuchet MS" w:cs="Times New Roman"/>
            <w:color w:val="333333"/>
            <w:sz w:val="24"/>
            <w:szCs w:val="24"/>
          </w:rPr>
          <w:t xml:space="preserve">The array is one of the most important topics for programming interviews. It doesn't matter if you are going to Google, Microsoft, Amazon or investment banks like Goldman Sachs, Barclays, </w:t>
        </w:r>
        <w:proofErr w:type="spellStart"/>
        <w:r w:rsidRPr="00E532DB">
          <w:rPr>
            <w:rFonts w:ascii="Trebuchet MS" w:eastAsia="Times New Roman" w:hAnsi="Trebuchet MS" w:cs="Times New Roman"/>
            <w:color w:val="333333"/>
            <w:sz w:val="24"/>
            <w:szCs w:val="24"/>
          </w:rPr>
          <w:t>Citi</w:t>
        </w:r>
        <w:proofErr w:type="spellEnd"/>
        <w:r w:rsidRPr="00E532DB">
          <w:rPr>
            <w:rFonts w:ascii="Trebuchet MS" w:eastAsia="Times New Roman" w:hAnsi="Trebuchet MS" w:cs="Times New Roman"/>
            <w:color w:val="333333"/>
            <w:sz w:val="24"/>
            <w:szCs w:val="24"/>
          </w:rPr>
          <w:t xml:space="preserve"> or even service based companies like IBM, Accenture, TCS, or Infosys, if you are going to interview for the developer position, you must prepare array very well. In fact, it is the second most </w:t>
        </w:r>
        <w:proofErr w:type="gramStart"/>
        <w:r w:rsidRPr="00E532DB">
          <w:rPr>
            <w:rFonts w:ascii="Trebuchet MS" w:eastAsia="Times New Roman" w:hAnsi="Trebuchet MS" w:cs="Times New Roman"/>
            <w:color w:val="333333"/>
            <w:sz w:val="24"/>
            <w:szCs w:val="24"/>
          </w:rPr>
          <w:t>topic</w:t>
        </w:r>
        <w:proofErr w:type="gramEnd"/>
        <w:r w:rsidRPr="00E532DB">
          <w:rPr>
            <w:rFonts w:ascii="Trebuchet MS" w:eastAsia="Times New Roman" w:hAnsi="Trebuchet MS" w:cs="Times New Roman"/>
            <w:color w:val="333333"/>
            <w:sz w:val="24"/>
            <w:szCs w:val="24"/>
          </w:rPr>
          <w:t xml:space="preserve"> after String and if you look closely, may </w:t>
        </w:r>
        <w:proofErr w:type="spellStart"/>
        <w:r w:rsidRPr="00E532DB">
          <w:rPr>
            <w:rFonts w:ascii="Trebuchet MS" w:eastAsia="Times New Roman" w:hAnsi="Trebuchet MS" w:cs="Times New Roman"/>
            <w:color w:val="333333"/>
            <w:sz w:val="24"/>
            <w:szCs w:val="24"/>
          </w:rPr>
          <w:t>of</w:t>
        </w:r>
        <w:r w:rsidRPr="00E532DB">
          <w:rPr>
            <w:rFonts w:ascii="Trebuchet MS" w:eastAsia="Times New Roman" w:hAnsi="Trebuchet MS" w:cs="Times New Roman"/>
            <w:color w:val="333333"/>
            <w:sz w:val="24"/>
            <w:szCs w:val="24"/>
          </w:rPr>
          <w:fldChar w:fldCharType="begin"/>
        </w:r>
        <w:r w:rsidRPr="00E532DB">
          <w:rPr>
            <w:rFonts w:ascii="Trebuchet MS" w:eastAsia="Times New Roman" w:hAnsi="Trebuchet MS" w:cs="Times New Roman"/>
            <w:color w:val="333333"/>
            <w:sz w:val="24"/>
            <w:szCs w:val="24"/>
          </w:rPr>
          <w:instrText xml:space="preserve"> HYPERLINK "http://javarevisited.blogspot.sg/2015/01/top-20-string-coding-interview-question-programming-interview.html" \t "_blank" </w:instrText>
        </w:r>
        <w:r w:rsidRPr="00E532DB">
          <w:rPr>
            <w:rFonts w:ascii="Trebuchet MS" w:eastAsia="Times New Roman" w:hAnsi="Trebuchet MS" w:cs="Times New Roman"/>
            <w:color w:val="333333"/>
            <w:sz w:val="24"/>
            <w:szCs w:val="24"/>
          </w:rPr>
          <w:fldChar w:fldCharType="separate"/>
        </w:r>
        <w:r w:rsidRPr="00E532DB">
          <w:rPr>
            <w:rFonts w:ascii="Trebuchet MS" w:eastAsia="Times New Roman" w:hAnsi="Trebuchet MS" w:cs="Times New Roman"/>
            <w:color w:val="660099"/>
            <w:sz w:val="24"/>
            <w:szCs w:val="24"/>
            <w:u w:val="single"/>
          </w:rPr>
          <w:t>String</w:t>
        </w:r>
        <w:proofErr w:type="spellEnd"/>
        <w:r w:rsidRPr="00E532DB">
          <w:rPr>
            <w:rFonts w:ascii="Trebuchet MS" w:eastAsia="Times New Roman" w:hAnsi="Trebuchet MS" w:cs="Times New Roman"/>
            <w:color w:val="660099"/>
            <w:sz w:val="24"/>
            <w:szCs w:val="24"/>
            <w:u w:val="single"/>
          </w:rPr>
          <w:t xml:space="preserve"> coding problems</w:t>
        </w:r>
        <w:r w:rsidRPr="00E532DB">
          <w:rPr>
            <w:rFonts w:ascii="Trebuchet MS" w:eastAsia="Times New Roman" w:hAnsi="Trebuchet MS" w:cs="Times New Roman"/>
            <w:color w:val="333333"/>
            <w:sz w:val="24"/>
            <w:szCs w:val="24"/>
          </w:rPr>
          <w:fldChar w:fldCharType="end"/>
        </w:r>
        <w:r w:rsidRPr="00E532DB">
          <w:rPr>
            <w:rFonts w:ascii="Trebuchet MS" w:eastAsia="Times New Roman" w:hAnsi="Trebuchet MS" w:cs="Times New Roman"/>
            <w:color w:val="333333"/>
            <w:sz w:val="24"/>
            <w:szCs w:val="24"/>
          </w:rPr>
          <w:t xml:space="preserve"> can be solved by treating them like character array. The array is also ubiquitous, no matter which programming language you choose, you will find array there, it's available in C, C++, </w:t>
        </w:r>
        <w:proofErr w:type="gramStart"/>
        <w:r w:rsidRPr="00E532DB">
          <w:rPr>
            <w:rFonts w:ascii="Trebuchet MS" w:eastAsia="Times New Roman" w:hAnsi="Trebuchet MS" w:cs="Times New Roman"/>
            <w:color w:val="333333"/>
            <w:sz w:val="24"/>
            <w:szCs w:val="24"/>
          </w:rPr>
          <w:t>Java</w:t>
        </w:r>
        <w:proofErr w:type="gramEnd"/>
        <w:r w:rsidRPr="00E532DB">
          <w:rPr>
            <w:rFonts w:ascii="Trebuchet MS" w:eastAsia="Times New Roman" w:hAnsi="Trebuchet MS" w:cs="Times New Roman"/>
            <w:color w:val="333333"/>
            <w:sz w:val="24"/>
            <w:szCs w:val="24"/>
          </w:rPr>
          <w:t xml:space="preserve"> and even on Python, Perl, and Ruby. In fact, it is one of the building blocks of programming tools along with arithmetic, relational and bit operators. You learn about array in the very first week of your programming course and use that knowledge </w:t>
        </w:r>
        <w:proofErr w:type="gramStart"/>
        <w:r w:rsidRPr="00E532DB">
          <w:rPr>
            <w:rFonts w:ascii="Trebuchet MS" w:eastAsia="Times New Roman" w:hAnsi="Trebuchet MS" w:cs="Times New Roman"/>
            <w:color w:val="333333"/>
            <w:sz w:val="24"/>
            <w:szCs w:val="24"/>
          </w:rPr>
          <w:t>all your</w:t>
        </w:r>
        <w:proofErr w:type="gramEnd"/>
        <w:r w:rsidRPr="00E532DB">
          <w:rPr>
            <w:rFonts w:ascii="Trebuchet MS" w:eastAsia="Times New Roman" w:hAnsi="Trebuchet MS" w:cs="Times New Roman"/>
            <w:color w:val="333333"/>
            <w:sz w:val="24"/>
            <w:szCs w:val="24"/>
          </w:rPr>
          <w:t xml:space="preserve"> career.</w:t>
        </w:r>
        <w:r w:rsidRPr="00E532DB">
          <w:rPr>
            <w:rFonts w:ascii="Trebuchet MS" w:eastAsia="Times New Roman" w:hAnsi="Trebuchet MS" w:cs="Times New Roman"/>
            <w:color w:val="333333"/>
            <w:sz w:val="24"/>
            <w:szCs w:val="24"/>
          </w:rPr>
          <w:br/>
        </w:r>
        <w:bookmarkStart w:id="2" w:name="more"/>
        <w:bookmarkEnd w:id="2"/>
        <w:r w:rsidRPr="00E532DB">
          <w:rPr>
            <w:rFonts w:ascii="Trebuchet MS" w:eastAsia="Times New Roman" w:hAnsi="Trebuchet MS" w:cs="Times New Roman"/>
            <w:color w:val="333333"/>
            <w:sz w:val="24"/>
            <w:szCs w:val="24"/>
          </w:rPr>
          <w:br/>
        </w:r>
        <w:r w:rsidRPr="00E532DB">
          <w:rPr>
            <w:rFonts w:ascii="Trebuchet MS" w:eastAsia="Times New Roman" w:hAnsi="Trebuchet MS" w:cs="Times New Roman"/>
            <w:color w:val="333333"/>
            <w:sz w:val="24"/>
            <w:szCs w:val="24"/>
          </w:rPr>
          <w:br/>
          <w:t>It's very important to keep some properties of array data structure in your mind e.g. array index starts at 0, array stores its element at a contiguous memory location, C doesn't do array bound checking but Java does, a multi-dimensional array in Java are nothing but an array of arrays etc. I suggest reading one of the </w:t>
        </w:r>
        <w:r w:rsidRPr="00E532DB">
          <w:rPr>
            <w:rFonts w:ascii="Trebuchet MS" w:eastAsia="Times New Roman" w:hAnsi="Trebuchet MS" w:cs="Times New Roman"/>
            <w:color w:val="333333"/>
            <w:sz w:val="24"/>
            <w:szCs w:val="24"/>
          </w:rPr>
          <w:fldChar w:fldCharType="begin"/>
        </w:r>
        <w:r w:rsidRPr="00E532DB">
          <w:rPr>
            <w:rFonts w:ascii="Trebuchet MS" w:eastAsia="Times New Roman" w:hAnsi="Trebuchet MS" w:cs="Times New Roman"/>
            <w:color w:val="333333"/>
            <w:sz w:val="24"/>
            <w:szCs w:val="24"/>
          </w:rPr>
          <w:instrText xml:space="preserve"> HYPERLINK "http://www.amazon.com/Data-Structures-Algorithms-Java-Edition/dp/0672324539?tag=javamysqlanta-20" \t "_blank" </w:instrText>
        </w:r>
        <w:r w:rsidRPr="00E532DB">
          <w:rPr>
            <w:rFonts w:ascii="Trebuchet MS" w:eastAsia="Times New Roman" w:hAnsi="Trebuchet MS" w:cs="Times New Roman"/>
            <w:color w:val="333333"/>
            <w:sz w:val="24"/>
            <w:szCs w:val="24"/>
          </w:rPr>
          <w:fldChar w:fldCharType="separate"/>
        </w:r>
        <w:r w:rsidRPr="00E532DB">
          <w:rPr>
            <w:rFonts w:ascii="Trebuchet MS" w:eastAsia="Times New Roman" w:hAnsi="Trebuchet MS" w:cs="Times New Roman"/>
            <w:color w:val="660099"/>
            <w:sz w:val="24"/>
            <w:szCs w:val="24"/>
            <w:u w:val="single"/>
          </w:rPr>
          <w:t>data structure and algorithm books</w:t>
        </w:r>
        <w:r w:rsidRPr="00E532DB">
          <w:rPr>
            <w:rFonts w:ascii="Trebuchet MS" w:eastAsia="Times New Roman" w:hAnsi="Trebuchet MS" w:cs="Times New Roman"/>
            <w:color w:val="333333"/>
            <w:sz w:val="24"/>
            <w:szCs w:val="24"/>
          </w:rPr>
          <w:fldChar w:fldCharType="end"/>
        </w:r>
        <w:r w:rsidRPr="00E532DB">
          <w:rPr>
            <w:rFonts w:ascii="Trebuchet MS" w:eastAsia="Times New Roman" w:hAnsi="Trebuchet MS" w:cs="Times New Roman"/>
            <w:color w:val="333333"/>
            <w:sz w:val="24"/>
            <w:szCs w:val="24"/>
          </w:rPr>
          <w:t> before you go for Interview.</w:t>
        </w:r>
      </w:ins>
    </w:p>
    <w:p w:rsidR="00E532DB" w:rsidRDefault="00E532DB" w:rsidP="00E532DB">
      <w:pPr>
        <w:pStyle w:val="Heading2"/>
        <w:shd w:val="clear" w:color="auto" w:fill="FFFFFF"/>
        <w:rPr>
          <w:rFonts w:ascii="Trebuchet MS" w:hAnsi="Trebuchet MS"/>
          <w:color w:val="333333"/>
        </w:rPr>
      </w:pPr>
      <w:r>
        <w:rPr>
          <w:rFonts w:ascii="Trebuchet MS" w:hAnsi="Trebuchet MS"/>
          <w:color w:val="333333"/>
          <w:u w:val="single"/>
        </w:rPr>
        <w:t>30 Array Interview Questions for Programmers</w:t>
      </w:r>
    </w:p>
    <w:p w:rsidR="00E532DB" w:rsidRDefault="00E532DB" w:rsidP="00E532DB">
      <w:pPr>
        <w:rPr>
          <w:rFonts w:ascii="Trebuchet MS" w:hAnsi="Trebuchet MS"/>
          <w:color w:val="333333"/>
        </w:rPr>
      </w:pPr>
      <w:r>
        <w:rPr>
          <w:rFonts w:ascii="Trebuchet MS" w:hAnsi="Trebuchet MS"/>
          <w:color w:val="333333"/>
          <w:shd w:val="clear" w:color="auto" w:fill="FFFFFF"/>
        </w:rPr>
        <w:t xml:space="preserve">Now, the question is how do you prepare for Array to do well on interviews? Everybody knows array, knows how to access elements from an array, </w:t>
      </w:r>
      <w:proofErr w:type="gramStart"/>
      <w:r>
        <w:rPr>
          <w:rFonts w:ascii="Trebuchet MS" w:hAnsi="Trebuchet MS"/>
          <w:color w:val="333333"/>
          <w:shd w:val="clear" w:color="auto" w:fill="FFFFFF"/>
        </w:rPr>
        <w:t>knows</w:t>
      </w:r>
      <w:proofErr w:type="gramEnd"/>
      <w:r>
        <w:rPr>
          <w:rFonts w:ascii="Trebuchet MS" w:hAnsi="Trebuchet MS"/>
          <w:color w:val="333333"/>
          <w:shd w:val="clear" w:color="auto" w:fill="FFFFFF"/>
        </w:rPr>
        <w:t xml:space="preserve"> how to sort array and search elements in an array using binary search or sequential search? </w:t>
      </w:r>
      <w:proofErr w:type="gramStart"/>
      <w:r>
        <w:rPr>
          <w:rFonts w:ascii="Trebuchet MS" w:hAnsi="Trebuchet MS"/>
          <w:color w:val="333333"/>
          <w:shd w:val="clear" w:color="auto" w:fill="FFFFFF"/>
        </w:rPr>
        <w:t>will</w:t>
      </w:r>
      <w:proofErr w:type="gramEnd"/>
      <w:r>
        <w:rPr>
          <w:rFonts w:ascii="Trebuchet MS" w:hAnsi="Trebuchet MS"/>
          <w:color w:val="333333"/>
          <w:shd w:val="clear" w:color="auto" w:fill="FFFFFF"/>
        </w:rPr>
        <w:t xml:space="preserve"> that be enough? Well, </w:t>
      </w:r>
      <w:proofErr w:type="gramStart"/>
      <w:r>
        <w:rPr>
          <w:rFonts w:ascii="Trebuchet MS" w:hAnsi="Trebuchet MS"/>
          <w:color w:val="333333"/>
          <w:shd w:val="clear" w:color="auto" w:fill="FFFFFF"/>
        </w:rPr>
        <w:t>its depends</w:t>
      </w:r>
      <w:proofErr w:type="gramEnd"/>
      <w:r>
        <w:rPr>
          <w:rFonts w:ascii="Trebuchet MS" w:hAnsi="Trebuchet MS"/>
          <w:color w:val="333333"/>
          <w:shd w:val="clear" w:color="auto" w:fill="FFFFFF"/>
        </w:rPr>
        <w:t xml:space="preserve"> upon where are you going for an interview, how much experience you have and what is the job description.</w:t>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If you are fresher with no experience, just out from college with computer science degree and going to interview for</w:t>
      </w:r>
      <w:r>
        <w:rPr>
          <w:rStyle w:val="apple-converted-space"/>
          <w:rFonts w:ascii="Trebuchet MS" w:hAnsi="Trebuchet MS"/>
          <w:color w:val="333333"/>
          <w:shd w:val="clear" w:color="auto" w:fill="FFFFFF"/>
        </w:rPr>
        <w:t> </w:t>
      </w:r>
      <w:hyperlink r:id="rId4" w:history="1">
        <w:r>
          <w:rPr>
            <w:rStyle w:val="Hyperlink"/>
            <w:rFonts w:ascii="Trebuchet MS" w:hAnsi="Trebuchet MS"/>
            <w:color w:val="660099"/>
            <w:shd w:val="clear" w:color="auto" w:fill="FFFFFF"/>
          </w:rPr>
          <w:t xml:space="preserve">Amazon or </w:t>
        </w:r>
        <w:proofErr w:type="spellStart"/>
        <w:r>
          <w:rPr>
            <w:rStyle w:val="Hyperlink"/>
            <w:rFonts w:ascii="Trebuchet MS" w:hAnsi="Trebuchet MS"/>
            <w:color w:val="660099"/>
            <w:shd w:val="clear" w:color="auto" w:fill="FFFFFF"/>
          </w:rPr>
          <w:t>Google</w:t>
        </w:r>
      </w:hyperlink>
      <w:r>
        <w:rPr>
          <w:rFonts w:ascii="Trebuchet MS" w:hAnsi="Trebuchet MS"/>
          <w:color w:val="333333"/>
          <w:shd w:val="clear" w:color="auto" w:fill="FFFFFF"/>
        </w:rPr>
        <w:t>If</w:t>
      </w:r>
      <w:proofErr w:type="spellEnd"/>
      <w:r>
        <w:rPr>
          <w:rFonts w:ascii="Trebuchet MS" w:hAnsi="Trebuchet MS"/>
          <w:color w:val="333333"/>
          <w:shd w:val="clear" w:color="auto" w:fill="FFFFFF"/>
        </w:rPr>
        <w:t xml:space="preserve"> you are fresher with no experience, just out from college with computer science degree and going to interview for Amazon or Google then you would be expected a sound knowledge of array related algorithms and you will find rather a difficult problem to solve.</w:t>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On the other hand if you are 4 to 5 years experienced guy, going for Interview into banks like Goldman, Morgan Stanley or JP Morgan, you will hardly find difficult problems on array like Amazon. Product companies like Google, Microsoft and Amazon focus more on data structure and algorithm problems but banks mostly check your application development skills.</w:t>
      </w:r>
      <w:r>
        <w:rPr>
          <w:rFonts w:ascii="Trebuchet MS" w:hAnsi="Trebuchet MS"/>
          <w:color w:val="333333"/>
        </w:rPr>
        <w:br/>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In this article, I am going to share with you some of the frequently asked array based coding questions from programming interviews. They not only give you rough idea of what to expect but also helps to expand your knowledge on array. If you need more questions, you can also refer books like </w:t>
      </w:r>
      <w:hyperlink r:id="rId5" w:tgtFrame="_blank" w:history="1">
        <w:r>
          <w:rPr>
            <w:rStyle w:val="Hyperlink"/>
            <w:rFonts w:ascii="Trebuchet MS" w:hAnsi="Trebuchet MS"/>
            <w:color w:val="660099"/>
            <w:shd w:val="clear" w:color="auto" w:fill="FFFFFF"/>
          </w:rPr>
          <w:t>Cracking the Coding Interview</w:t>
        </w:r>
      </w:hyperlink>
      <w:r>
        <w:rPr>
          <w:rFonts w:ascii="Trebuchet MS" w:hAnsi="Trebuchet MS"/>
          <w:color w:val="333333"/>
          <w:shd w:val="clear" w:color="auto" w:fill="FFFFFF"/>
        </w:rPr>
        <w:t xml:space="preserve">, which contains almost 150 programming questions and </w:t>
      </w:r>
      <w:proofErr w:type="gramStart"/>
      <w:r>
        <w:rPr>
          <w:rFonts w:ascii="Trebuchet MS" w:hAnsi="Trebuchet MS"/>
          <w:color w:val="333333"/>
          <w:shd w:val="clear" w:color="auto" w:fill="FFFFFF"/>
        </w:rPr>
        <w:t>Solutions,</w:t>
      </w:r>
      <w:proofErr w:type="gramEnd"/>
      <w:r>
        <w:rPr>
          <w:rFonts w:ascii="Trebuchet MS" w:hAnsi="Trebuchet MS"/>
          <w:color w:val="333333"/>
          <w:shd w:val="clear" w:color="auto" w:fill="FFFFFF"/>
        </w:rPr>
        <w:t xml:space="preserve"> it covers lot of topic but also has some decent questions on array.</w:t>
      </w:r>
    </w:p>
    <w:p w:rsidR="00000000" w:rsidRDefault="00E532DB" w:rsidP="00E532DB">
      <w:pPr>
        <w:rPr>
          <w:rFonts w:ascii="Trebuchet MS" w:hAnsi="Trebuchet MS"/>
          <w:color w:val="333333"/>
          <w:shd w:val="clear" w:color="auto" w:fill="FFFFFF"/>
        </w:rPr>
      </w:pPr>
      <w:r>
        <w:rPr>
          <w:rFonts w:ascii="Trebuchet MS" w:hAnsi="Trebuchet MS"/>
          <w:color w:val="333333"/>
          <w:shd w:val="clear" w:color="auto" w:fill="FFFFFF"/>
        </w:rPr>
        <w:lastRenderedPageBreak/>
        <w:t>Ok, let's now start with my list of array interview questions, my solutions are in Java, but you are free to solve in any programming language of your choice.</w:t>
      </w:r>
    </w:p>
    <w:p w:rsidR="00E532DB" w:rsidRPr="00E532DB" w:rsidRDefault="00E532DB" w:rsidP="00E532DB">
      <w:pPr>
        <w:spacing w:after="0" w:line="240" w:lineRule="auto"/>
        <w:rPr>
          <w:rFonts w:ascii="Times New Roman" w:eastAsia="Times New Roman" w:hAnsi="Times New Roman" w:cs="Times New Roman"/>
          <w:sz w:val="24"/>
          <w:szCs w:val="24"/>
        </w:rPr>
      </w:pPr>
      <w:r w:rsidRPr="00E532DB">
        <w:rPr>
          <w:rFonts w:ascii="Trebuchet MS" w:eastAsia="Times New Roman" w:hAnsi="Trebuchet MS" w:cs="Times New Roman"/>
          <w:b/>
          <w:bCs/>
          <w:color w:val="333333"/>
          <w:shd w:val="clear" w:color="auto" w:fill="FFFFFF"/>
        </w:rPr>
        <w:t>1. How to find the missing number in integer array of 1 to 100?</w:t>
      </w:r>
      <w:r w:rsidRPr="00E532DB">
        <w:rPr>
          <w:rFonts w:ascii="Trebuchet MS" w:eastAsia="Times New Roman" w:hAnsi="Trebuchet MS" w:cs="Times New Roman"/>
          <w:color w:val="333333"/>
        </w:rPr>
        <w:t> </w:t>
      </w:r>
      <w:r w:rsidRPr="00E532DB">
        <w:rPr>
          <w:rFonts w:ascii="Trebuchet MS" w:eastAsia="Times New Roman" w:hAnsi="Trebuchet MS" w:cs="Times New Roman"/>
          <w:color w:val="333333"/>
          <w:shd w:val="clear" w:color="auto" w:fill="FFFFFF"/>
        </w:rPr>
        <w:t>(</w:t>
      </w:r>
      <w:hyperlink r:id="rId6"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shd w:val="clear" w:color="auto" w:fill="FFFFFF"/>
        </w:rPr>
        <w:t>)</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shd w:val="clear" w:color="auto" w:fill="FFFFFF"/>
        </w:rPr>
        <w:t>This is one of the most simple array problems you will see, mostly asked in a telephonic round of Interview. You have given an integer array which contains numbers from 1 to 100 but one number is missing, you need to write a Java program to find that missing number in an array. You cannot use any open source library or Java API method which solves this problem. One trick to solve this problem is to calculate sum of all numbers in the array and compare with expected sum, the difference would be the missing number.</w:t>
      </w:r>
      <w:r w:rsidRPr="00E532DB">
        <w:rPr>
          <w:rFonts w:ascii="Trebuchet MS" w:eastAsia="Times New Roman" w:hAnsi="Trebuchet MS" w:cs="Times New Roman"/>
          <w:color w:val="333333"/>
        </w:rPr>
        <w:br/>
      </w:r>
    </w:p>
    <w:p w:rsidR="00E532DB" w:rsidRPr="00E532DB" w:rsidRDefault="00E532DB" w:rsidP="00E532DB">
      <w:pPr>
        <w:shd w:val="clear" w:color="auto" w:fill="FFFFFF"/>
        <w:spacing w:after="0" w:line="326" w:lineRule="atLeast"/>
        <w:jc w:val="center"/>
        <w:rPr>
          <w:rFonts w:ascii="Trebuchet MS" w:eastAsia="Times New Roman" w:hAnsi="Trebuchet MS" w:cs="Times New Roman"/>
          <w:color w:val="333333"/>
        </w:rPr>
      </w:pPr>
      <w:r>
        <w:rPr>
          <w:rFonts w:ascii="Trebuchet MS" w:eastAsia="Times New Roman" w:hAnsi="Trebuchet MS" w:cs="Times New Roman"/>
          <w:noProof/>
          <w:color w:val="660099"/>
        </w:rPr>
        <w:drawing>
          <wp:inline distT="0" distB="0" distL="0" distR="0">
            <wp:extent cx="3813175" cy="2398395"/>
            <wp:effectExtent l="19050" t="0" r="0" b="0"/>
            <wp:docPr id="8" name="Picture 8" descr="Array Interview Questions and Answer Java 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ray Interview Questions and Answer Java C++">
                      <a:hlinkClick r:id="rId7"/>
                    </pic:cNvPr>
                    <pic:cNvPicPr>
                      <a:picLocks noChangeAspect="1" noChangeArrowheads="1"/>
                    </pic:cNvPicPr>
                  </pic:nvPicPr>
                  <pic:blipFill>
                    <a:blip r:embed="rId8"/>
                    <a:srcRect/>
                    <a:stretch>
                      <a:fillRect/>
                    </a:stretch>
                  </pic:blipFill>
                  <pic:spPr bwMode="auto">
                    <a:xfrm>
                      <a:off x="0" y="0"/>
                      <a:ext cx="3813175" cy="2398395"/>
                    </a:xfrm>
                    <a:prstGeom prst="rect">
                      <a:avLst/>
                    </a:prstGeom>
                    <a:noFill/>
                    <a:ln w="9525">
                      <a:noFill/>
                      <a:miter lim="800000"/>
                      <a:headEnd/>
                      <a:tailEnd/>
                    </a:ln>
                  </pic:spPr>
                </pic:pic>
              </a:graphicData>
            </a:graphic>
          </wp:inline>
        </w:drawing>
      </w:r>
    </w:p>
    <w:p w:rsidR="00E532DB" w:rsidRDefault="00E532DB" w:rsidP="00E532DB">
      <w:pPr>
        <w:spacing w:after="0" w:line="240" w:lineRule="auto"/>
        <w:rPr>
          <w:rFonts w:ascii="Trebuchet MS" w:eastAsia="Times New Roman" w:hAnsi="Trebuchet MS" w:cs="Times New Roman"/>
          <w:color w:val="333333"/>
        </w:rPr>
      </w:pPr>
      <w:r w:rsidRPr="00E532DB">
        <w:rPr>
          <w:rFonts w:ascii="Trebuchet MS" w:eastAsia="Times New Roman" w:hAnsi="Trebuchet MS" w:cs="Times New Roman"/>
          <w:b/>
          <w:bCs/>
          <w:color w:val="333333"/>
          <w:shd w:val="clear" w:color="auto" w:fill="FFFFFF"/>
        </w:rPr>
        <w:t>2. How to find duplicate number on Integer array in Java?</w:t>
      </w:r>
      <w:r w:rsidRPr="00E532DB">
        <w:rPr>
          <w:rFonts w:ascii="Trebuchet MS" w:eastAsia="Times New Roman" w:hAnsi="Trebuchet MS" w:cs="Times New Roman"/>
          <w:color w:val="333333"/>
        </w:rPr>
        <w:t> </w:t>
      </w:r>
      <w:r w:rsidRPr="00E532DB">
        <w:rPr>
          <w:rFonts w:ascii="Trebuchet MS" w:eastAsia="Times New Roman" w:hAnsi="Trebuchet MS" w:cs="Times New Roman"/>
          <w:color w:val="333333"/>
          <w:shd w:val="clear" w:color="auto" w:fill="FFFFFF"/>
        </w:rPr>
        <w:t>(</w:t>
      </w:r>
      <w:hyperlink r:id="rId9"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shd w:val="clear" w:color="auto" w:fill="FFFFFF"/>
        </w:rPr>
        <w:t>)</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shd w:val="clear" w:color="auto" w:fill="FFFFFF"/>
        </w:rPr>
        <w:t>An array contains n numbers ranging from 0 to n-2. There is exactly one number is repeated in the array. You need to write a program to find that duplicate number. For example, if an array with length 6 contains numbers {0, 3, 1, 2, 3}, then duplicated number is 3. Actually this problem is very similar to previous one and you can apply the same trick of comparing actual sum of array to expected sum of series to find out that duplicate. This is generally asked as follow-up question of previous problem.</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shd w:val="clear" w:color="auto" w:fill="FFFFFF"/>
        </w:rPr>
        <w:t>3. How to check if array contains a number in Java?</w:t>
      </w:r>
      <w:r w:rsidRPr="00E532DB">
        <w:rPr>
          <w:rFonts w:ascii="Trebuchet MS" w:eastAsia="Times New Roman" w:hAnsi="Trebuchet MS" w:cs="Times New Roman"/>
          <w:color w:val="333333"/>
        </w:rPr>
        <w:t> </w:t>
      </w:r>
      <w:r w:rsidRPr="00E532DB">
        <w:rPr>
          <w:rFonts w:ascii="Trebuchet MS" w:eastAsia="Times New Roman" w:hAnsi="Trebuchet MS" w:cs="Times New Roman"/>
          <w:color w:val="333333"/>
          <w:shd w:val="clear" w:color="auto" w:fill="FFFFFF"/>
        </w:rPr>
        <w:t>(</w:t>
      </w:r>
      <w:hyperlink r:id="rId10"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shd w:val="clear" w:color="auto" w:fill="FFFFFF"/>
        </w:rPr>
        <w:t>)</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shd w:val="clear" w:color="auto" w:fill="FFFFFF"/>
        </w:rPr>
        <w:t xml:space="preserve">Another interesting array problem, because array doesn't provide any </w:t>
      </w:r>
      <w:proofErr w:type="spellStart"/>
      <w:r w:rsidRPr="00E532DB">
        <w:rPr>
          <w:rFonts w:ascii="Trebuchet MS" w:eastAsia="Times New Roman" w:hAnsi="Trebuchet MS" w:cs="Times New Roman"/>
          <w:color w:val="333333"/>
          <w:shd w:val="clear" w:color="auto" w:fill="FFFFFF"/>
        </w:rPr>
        <w:t>builtin</w:t>
      </w:r>
      <w:proofErr w:type="spellEnd"/>
      <w:r w:rsidRPr="00E532DB">
        <w:rPr>
          <w:rFonts w:ascii="Trebuchet MS" w:eastAsia="Times New Roman" w:hAnsi="Trebuchet MS" w:cs="Times New Roman"/>
          <w:color w:val="333333"/>
          <w:shd w:val="clear" w:color="auto" w:fill="FFFFFF"/>
        </w:rPr>
        <w:t xml:space="preserve"> method to check if any number exists or not. This problem is essentially how to search an element in array. There </w:t>
      </w:r>
      <w:proofErr w:type="gramStart"/>
      <w:r w:rsidRPr="00E532DB">
        <w:rPr>
          <w:rFonts w:ascii="Trebuchet MS" w:eastAsia="Times New Roman" w:hAnsi="Trebuchet MS" w:cs="Times New Roman"/>
          <w:color w:val="333333"/>
          <w:shd w:val="clear" w:color="auto" w:fill="FFFFFF"/>
        </w:rPr>
        <w:t>are two options sequential search</w:t>
      </w:r>
      <w:proofErr w:type="gramEnd"/>
      <w:r w:rsidRPr="00E532DB">
        <w:rPr>
          <w:rFonts w:ascii="Trebuchet MS" w:eastAsia="Times New Roman" w:hAnsi="Trebuchet MS" w:cs="Times New Roman"/>
          <w:color w:val="333333"/>
          <w:shd w:val="clear" w:color="auto" w:fill="FFFFFF"/>
        </w:rPr>
        <w:t xml:space="preserve"> or binary search. You should ask interviewer about whether array is sorted or not, if array is sorted then you can use binary search to check if given number is present in array or not. Complexity of binary search is </w:t>
      </w:r>
      <w:proofErr w:type="gramStart"/>
      <w:r w:rsidRPr="00E532DB">
        <w:rPr>
          <w:rFonts w:ascii="Trebuchet MS" w:eastAsia="Times New Roman" w:hAnsi="Trebuchet MS" w:cs="Times New Roman"/>
          <w:color w:val="333333"/>
          <w:shd w:val="clear" w:color="auto" w:fill="FFFFFF"/>
        </w:rPr>
        <w:t>O(</w:t>
      </w:r>
      <w:proofErr w:type="spellStart"/>
      <w:proofErr w:type="gramEnd"/>
      <w:r w:rsidRPr="00E532DB">
        <w:rPr>
          <w:rFonts w:ascii="Trebuchet MS" w:eastAsia="Times New Roman" w:hAnsi="Trebuchet MS" w:cs="Times New Roman"/>
          <w:color w:val="333333"/>
          <w:shd w:val="clear" w:color="auto" w:fill="FFFFFF"/>
        </w:rPr>
        <w:t>logN</w:t>
      </w:r>
      <w:proofErr w:type="spellEnd"/>
      <w:r w:rsidRPr="00E532DB">
        <w:rPr>
          <w:rFonts w:ascii="Trebuchet MS" w:eastAsia="Times New Roman" w:hAnsi="Trebuchet MS" w:cs="Times New Roman"/>
          <w:color w:val="333333"/>
          <w:shd w:val="clear" w:color="auto" w:fill="FFFFFF"/>
        </w:rPr>
        <w:t xml:space="preserve">). BTW, if </w:t>
      </w:r>
      <w:proofErr w:type="gramStart"/>
      <w:r w:rsidRPr="00E532DB">
        <w:rPr>
          <w:rFonts w:ascii="Trebuchet MS" w:eastAsia="Times New Roman" w:hAnsi="Trebuchet MS" w:cs="Times New Roman"/>
          <w:color w:val="333333"/>
          <w:shd w:val="clear" w:color="auto" w:fill="FFFFFF"/>
        </w:rPr>
        <w:t>interviewer say</w:t>
      </w:r>
      <w:proofErr w:type="gramEnd"/>
      <w:r w:rsidRPr="00E532DB">
        <w:rPr>
          <w:rFonts w:ascii="Trebuchet MS" w:eastAsia="Times New Roman" w:hAnsi="Trebuchet MS" w:cs="Times New Roman"/>
          <w:color w:val="333333"/>
          <w:shd w:val="clear" w:color="auto" w:fill="FFFFFF"/>
        </w:rPr>
        <w:t xml:space="preserve"> that array is not sorted then you can still sort and perform binary search otherwise you can use sequential search. Time complexity of sequential search in array is </w:t>
      </w:r>
      <w:proofErr w:type="gramStart"/>
      <w:r w:rsidRPr="00E532DB">
        <w:rPr>
          <w:rFonts w:ascii="Trebuchet MS" w:eastAsia="Times New Roman" w:hAnsi="Trebuchet MS" w:cs="Times New Roman"/>
          <w:color w:val="333333"/>
          <w:shd w:val="clear" w:color="auto" w:fill="FFFFFF"/>
        </w:rPr>
        <w:t>O(</w:t>
      </w:r>
      <w:proofErr w:type="gramEnd"/>
      <w:r w:rsidRPr="00E532DB">
        <w:rPr>
          <w:rFonts w:ascii="Trebuchet MS" w:eastAsia="Times New Roman" w:hAnsi="Trebuchet MS" w:cs="Times New Roman"/>
          <w:color w:val="333333"/>
          <w:shd w:val="clear" w:color="auto" w:fill="FFFFFF"/>
        </w:rPr>
        <w:t>n).</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shd w:val="clear" w:color="auto" w:fill="FFFFFF"/>
        </w:rPr>
        <w:t>4. How to find largest and smallest number in unsorted array?</w:t>
      </w:r>
      <w:r w:rsidRPr="00E532DB">
        <w:rPr>
          <w:rFonts w:ascii="Trebuchet MS" w:eastAsia="Times New Roman" w:hAnsi="Trebuchet MS" w:cs="Times New Roman"/>
          <w:color w:val="333333"/>
        </w:rPr>
        <w:t> </w:t>
      </w:r>
      <w:r w:rsidRPr="00E532DB">
        <w:rPr>
          <w:rFonts w:ascii="Trebuchet MS" w:eastAsia="Times New Roman" w:hAnsi="Trebuchet MS" w:cs="Times New Roman"/>
          <w:color w:val="333333"/>
          <w:shd w:val="clear" w:color="auto" w:fill="FFFFFF"/>
        </w:rPr>
        <w:t>(</w:t>
      </w:r>
      <w:hyperlink r:id="rId11"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shd w:val="clear" w:color="auto" w:fill="FFFFFF"/>
        </w:rPr>
        <w:t>)</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shd w:val="clear" w:color="auto" w:fill="FFFFFF"/>
        </w:rPr>
        <w:t xml:space="preserve">This is a rather simple array interview question. You have given an unsorted integer array and you need to find the largest and smallest element in the array. Of course you can sort the array and then pick the top and bottom element but that would cost you </w:t>
      </w:r>
      <w:proofErr w:type="gramStart"/>
      <w:r w:rsidRPr="00E532DB">
        <w:rPr>
          <w:rFonts w:ascii="Trebuchet MS" w:eastAsia="Times New Roman" w:hAnsi="Trebuchet MS" w:cs="Times New Roman"/>
          <w:color w:val="333333"/>
          <w:shd w:val="clear" w:color="auto" w:fill="FFFFFF"/>
        </w:rPr>
        <w:t>O(</w:t>
      </w:r>
      <w:proofErr w:type="spellStart"/>
      <w:proofErr w:type="gramEnd"/>
      <w:r w:rsidRPr="00E532DB">
        <w:rPr>
          <w:rFonts w:ascii="Trebuchet MS" w:eastAsia="Times New Roman" w:hAnsi="Trebuchet MS" w:cs="Times New Roman"/>
          <w:color w:val="333333"/>
          <w:shd w:val="clear" w:color="auto" w:fill="FFFFFF"/>
        </w:rPr>
        <w:t>NLogN</w:t>
      </w:r>
      <w:proofErr w:type="spellEnd"/>
      <w:r w:rsidRPr="00E532DB">
        <w:rPr>
          <w:rFonts w:ascii="Trebuchet MS" w:eastAsia="Times New Roman" w:hAnsi="Trebuchet MS" w:cs="Times New Roman"/>
          <w:color w:val="333333"/>
          <w:shd w:val="clear" w:color="auto" w:fill="FFFFFF"/>
        </w:rPr>
        <w:t>) because of sorting, getting element in array with index is O(1) operation.</w:t>
      </w:r>
    </w:p>
    <w:p w:rsidR="00E532DB" w:rsidRPr="00E532DB" w:rsidRDefault="00E532DB" w:rsidP="00E532DB">
      <w:pPr>
        <w:spacing w:after="0" w:line="240" w:lineRule="auto"/>
        <w:rPr>
          <w:rFonts w:ascii="Times New Roman" w:eastAsia="Times New Roman" w:hAnsi="Times New Roman" w:cs="Times New Roman"/>
          <w:sz w:val="24"/>
          <w:szCs w:val="24"/>
        </w:rPr>
      </w:pPr>
      <w:r w:rsidRPr="00E532DB">
        <w:rPr>
          <w:rFonts w:ascii="Trebuchet MS" w:eastAsia="Times New Roman" w:hAnsi="Trebuchet MS" w:cs="Times New Roman"/>
          <w:b/>
          <w:bCs/>
          <w:color w:val="333333"/>
          <w:shd w:val="clear" w:color="auto" w:fill="FFFFFF"/>
        </w:rPr>
        <w:lastRenderedPageBreak/>
        <w:t>5. How to find all pairs on integer array whose sum is equal to given number?</w:t>
      </w:r>
      <w:r w:rsidRPr="00E532DB">
        <w:rPr>
          <w:rFonts w:ascii="Trebuchet MS" w:eastAsia="Times New Roman" w:hAnsi="Trebuchet MS" w:cs="Times New Roman"/>
          <w:color w:val="333333"/>
        </w:rPr>
        <w:t> </w:t>
      </w:r>
      <w:r w:rsidRPr="00E532DB">
        <w:rPr>
          <w:rFonts w:ascii="Trebuchet MS" w:eastAsia="Times New Roman" w:hAnsi="Trebuchet MS" w:cs="Times New Roman"/>
          <w:color w:val="333333"/>
          <w:shd w:val="clear" w:color="auto" w:fill="FFFFFF"/>
        </w:rPr>
        <w:t>(</w:t>
      </w:r>
      <w:hyperlink r:id="rId12"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shd w:val="clear" w:color="auto" w:fill="FFFFFF"/>
        </w:rPr>
        <w:t>)</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shd w:val="clear" w:color="auto" w:fill="FFFFFF"/>
        </w:rPr>
        <w:t xml:space="preserve">This is an intermediate level of array coding question, </w:t>
      </w:r>
      <w:proofErr w:type="gramStart"/>
      <w:r w:rsidRPr="00E532DB">
        <w:rPr>
          <w:rFonts w:ascii="Trebuchet MS" w:eastAsia="Times New Roman" w:hAnsi="Trebuchet MS" w:cs="Times New Roman"/>
          <w:color w:val="333333"/>
          <w:shd w:val="clear" w:color="auto" w:fill="FFFFFF"/>
        </w:rPr>
        <w:t>its</w:t>
      </w:r>
      <w:proofErr w:type="gramEnd"/>
      <w:r w:rsidRPr="00E532DB">
        <w:rPr>
          <w:rFonts w:ascii="Trebuchet MS" w:eastAsia="Times New Roman" w:hAnsi="Trebuchet MS" w:cs="Times New Roman"/>
          <w:color w:val="333333"/>
          <w:shd w:val="clear" w:color="auto" w:fill="FFFFFF"/>
        </w:rPr>
        <w:t xml:space="preserve"> neither too easy nor too difficult. You have given an integer array and a </w:t>
      </w:r>
      <w:proofErr w:type="gramStart"/>
      <w:r w:rsidRPr="00E532DB">
        <w:rPr>
          <w:rFonts w:ascii="Trebuchet MS" w:eastAsia="Times New Roman" w:hAnsi="Trebuchet MS" w:cs="Times New Roman"/>
          <w:color w:val="333333"/>
          <w:shd w:val="clear" w:color="auto" w:fill="FFFFFF"/>
        </w:rPr>
        <w:t>number,</w:t>
      </w:r>
      <w:proofErr w:type="gramEnd"/>
      <w:r w:rsidRPr="00E532DB">
        <w:rPr>
          <w:rFonts w:ascii="Trebuchet MS" w:eastAsia="Times New Roman" w:hAnsi="Trebuchet MS" w:cs="Times New Roman"/>
          <w:color w:val="333333"/>
          <w:shd w:val="clear" w:color="auto" w:fill="FFFFFF"/>
        </w:rPr>
        <w:t xml:space="preserve"> you need to write a program to find all elements in array whose sum is equal to the given number. Remember, array may contain both positive and negative numbers, so your solution should consider that. Don't forget to write unit test though, even if interviewer is not asked for </w:t>
      </w:r>
      <w:proofErr w:type="gramStart"/>
      <w:r w:rsidRPr="00E532DB">
        <w:rPr>
          <w:rFonts w:ascii="Trebuchet MS" w:eastAsia="Times New Roman" w:hAnsi="Trebuchet MS" w:cs="Times New Roman"/>
          <w:color w:val="333333"/>
          <w:shd w:val="clear" w:color="auto" w:fill="FFFFFF"/>
        </w:rPr>
        <w:t>it, that</w:t>
      </w:r>
      <w:proofErr w:type="gramEnd"/>
      <w:r w:rsidRPr="00E532DB">
        <w:rPr>
          <w:rFonts w:ascii="Trebuchet MS" w:eastAsia="Times New Roman" w:hAnsi="Trebuchet MS" w:cs="Times New Roman"/>
          <w:color w:val="333333"/>
          <w:shd w:val="clear" w:color="auto" w:fill="FFFFFF"/>
        </w:rPr>
        <w:t xml:space="preserve"> would separate you from lot of developers. Unit testing is always expected from a professional developer.</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shd w:val="clear" w:color="auto" w:fill="FFFFFF"/>
        </w:rPr>
        <w:t>6.  How to find repeated numbers in an array if it contains multiple duplicate?</w:t>
      </w:r>
      <w:r w:rsidRPr="00E532DB">
        <w:rPr>
          <w:rFonts w:ascii="Trebuchet MS" w:eastAsia="Times New Roman" w:hAnsi="Trebuchet MS" w:cs="Times New Roman"/>
          <w:color w:val="333333"/>
        </w:rPr>
        <w:t> </w:t>
      </w:r>
      <w:r w:rsidRPr="00E532DB">
        <w:rPr>
          <w:rFonts w:ascii="Trebuchet MS" w:eastAsia="Times New Roman" w:hAnsi="Trebuchet MS" w:cs="Times New Roman"/>
          <w:color w:val="333333"/>
          <w:shd w:val="clear" w:color="auto" w:fill="FFFFFF"/>
        </w:rPr>
        <w:t>(</w:t>
      </w:r>
      <w:hyperlink r:id="rId13"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shd w:val="clear" w:color="auto" w:fill="FFFFFF"/>
        </w:rPr>
        <w:t>)</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shd w:val="clear" w:color="auto" w:fill="FFFFFF"/>
        </w:rPr>
        <w:t>This is actually the follow-up question of problem 2, how to find duplicate number on integer array. In that case, array contains only one duplicate but what if it contains multiple duplicates? Suppose, an array contains n numbers ranging from 0 to n-1 and there are 5 duplicates on it, how do you find it? You can use the approach, we have learned in similar String based problem of finding repeated characters in given String.</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shd w:val="clear" w:color="auto" w:fill="FFFFFF"/>
        </w:rPr>
        <w:t>7. Write a program to remove duplicates from array in Java?</w:t>
      </w:r>
      <w:r w:rsidRPr="00E532DB">
        <w:rPr>
          <w:rFonts w:ascii="Trebuchet MS" w:eastAsia="Times New Roman" w:hAnsi="Trebuchet MS" w:cs="Times New Roman"/>
          <w:color w:val="333333"/>
        </w:rPr>
        <w:t> </w:t>
      </w:r>
      <w:r w:rsidRPr="00E532DB">
        <w:rPr>
          <w:rFonts w:ascii="Trebuchet MS" w:eastAsia="Times New Roman" w:hAnsi="Trebuchet MS" w:cs="Times New Roman"/>
          <w:color w:val="333333"/>
          <w:shd w:val="clear" w:color="auto" w:fill="FFFFFF"/>
        </w:rPr>
        <w:t>(</w:t>
      </w:r>
      <w:hyperlink r:id="rId14"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shd w:val="clear" w:color="auto" w:fill="FFFFFF"/>
        </w:rPr>
        <w:t>)</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shd w:val="clear" w:color="auto" w:fill="FFFFFF"/>
        </w:rPr>
        <w:t xml:space="preserve">This is another follow-up question from problem 2 and 6. You have given an array which contains duplicates, could be one or more. You need to write a program to remove all duplicates from array in Java. For example if given array is {1, 2, 1, 2, 3, 4, 5} then your program should return an array which contains just {1, 2, 3, 4, </w:t>
      </w:r>
      <w:proofErr w:type="gramStart"/>
      <w:r w:rsidRPr="00E532DB">
        <w:rPr>
          <w:rFonts w:ascii="Trebuchet MS" w:eastAsia="Times New Roman" w:hAnsi="Trebuchet MS" w:cs="Times New Roman"/>
          <w:color w:val="333333"/>
          <w:shd w:val="clear" w:color="auto" w:fill="FFFFFF"/>
        </w:rPr>
        <w:t>5</w:t>
      </w:r>
      <w:proofErr w:type="gramEnd"/>
      <w:r w:rsidRPr="00E532DB">
        <w:rPr>
          <w:rFonts w:ascii="Trebuchet MS" w:eastAsia="Times New Roman" w:hAnsi="Trebuchet MS" w:cs="Times New Roman"/>
          <w:color w:val="333333"/>
          <w:shd w:val="clear" w:color="auto" w:fill="FFFFFF"/>
        </w:rPr>
        <w:t>}. This array question is also comes at intermediate category because there is no way to delete an element from array. If substituting with another value is not an option then you need to create another array to mimic deletion.</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shd w:val="clear" w:color="auto" w:fill="FFFFFF"/>
        </w:rPr>
        <w:t xml:space="preserve">8. How to sort an array in place using </w:t>
      </w:r>
      <w:proofErr w:type="spellStart"/>
      <w:r w:rsidRPr="00E532DB">
        <w:rPr>
          <w:rFonts w:ascii="Trebuchet MS" w:eastAsia="Times New Roman" w:hAnsi="Trebuchet MS" w:cs="Times New Roman"/>
          <w:b/>
          <w:bCs/>
          <w:color w:val="333333"/>
          <w:shd w:val="clear" w:color="auto" w:fill="FFFFFF"/>
        </w:rPr>
        <w:t>QuickSort</w:t>
      </w:r>
      <w:proofErr w:type="spellEnd"/>
      <w:r w:rsidRPr="00E532DB">
        <w:rPr>
          <w:rFonts w:ascii="Trebuchet MS" w:eastAsia="Times New Roman" w:hAnsi="Trebuchet MS" w:cs="Times New Roman"/>
          <w:b/>
          <w:bCs/>
          <w:color w:val="333333"/>
          <w:shd w:val="clear" w:color="auto" w:fill="FFFFFF"/>
        </w:rPr>
        <w:t xml:space="preserve"> algorithm?</w:t>
      </w:r>
      <w:r w:rsidRPr="00E532DB">
        <w:rPr>
          <w:rFonts w:ascii="Trebuchet MS" w:eastAsia="Times New Roman" w:hAnsi="Trebuchet MS" w:cs="Times New Roman"/>
          <w:color w:val="333333"/>
        </w:rPr>
        <w:t> </w:t>
      </w:r>
      <w:r w:rsidRPr="00E532DB">
        <w:rPr>
          <w:rFonts w:ascii="Trebuchet MS" w:eastAsia="Times New Roman" w:hAnsi="Trebuchet MS" w:cs="Times New Roman"/>
          <w:color w:val="333333"/>
          <w:shd w:val="clear" w:color="auto" w:fill="FFFFFF"/>
        </w:rPr>
        <w:t>(</w:t>
      </w:r>
      <w:hyperlink r:id="rId15"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shd w:val="clear" w:color="auto" w:fill="FFFFFF"/>
        </w:rPr>
        <w:t>)</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shd w:val="clear" w:color="auto" w:fill="FFFFFF"/>
        </w:rPr>
        <w:t xml:space="preserve">You will often see sorting problems on array related questions, because sorting mostly happen on array data structure. You need to write a program to implement in place quick sort algorithm in Java. You can implement either recursive or iterative quick sort, </w:t>
      </w:r>
      <w:proofErr w:type="spellStart"/>
      <w:proofErr w:type="gramStart"/>
      <w:r w:rsidRPr="00E532DB">
        <w:rPr>
          <w:rFonts w:ascii="Trebuchet MS" w:eastAsia="Times New Roman" w:hAnsi="Trebuchet MS" w:cs="Times New Roman"/>
          <w:color w:val="333333"/>
          <w:shd w:val="clear" w:color="auto" w:fill="FFFFFF"/>
        </w:rPr>
        <w:t>its</w:t>
      </w:r>
      <w:proofErr w:type="spellEnd"/>
      <w:proofErr w:type="gramEnd"/>
      <w:r w:rsidRPr="00E532DB">
        <w:rPr>
          <w:rFonts w:ascii="Trebuchet MS" w:eastAsia="Times New Roman" w:hAnsi="Trebuchet MS" w:cs="Times New Roman"/>
          <w:color w:val="333333"/>
          <w:shd w:val="clear" w:color="auto" w:fill="FFFFFF"/>
        </w:rPr>
        <w:t xml:space="preserve"> your choice but you cannot use additional buffer, array or list, you must sort array in place.</w:t>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shd w:val="clear" w:color="auto" w:fill="FFFFFF"/>
        </w:rPr>
        <w:br/>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shd w:val="clear" w:color="auto" w:fill="FFFFFF"/>
        </w:rPr>
        <w:t>9.  Write a program to find intersection of two sorted array in Java?</w:t>
      </w:r>
      <w:r w:rsidRPr="00E532DB">
        <w:rPr>
          <w:rFonts w:ascii="Trebuchet MS" w:eastAsia="Times New Roman" w:hAnsi="Trebuchet MS" w:cs="Times New Roman"/>
          <w:color w:val="333333"/>
        </w:rPr>
        <w:t> </w:t>
      </w:r>
      <w:r w:rsidRPr="00E532DB">
        <w:rPr>
          <w:rFonts w:ascii="Trebuchet MS" w:eastAsia="Times New Roman" w:hAnsi="Trebuchet MS" w:cs="Times New Roman"/>
          <w:color w:val="333333"/>
          <w:shd w:val="clear" w:color="auto" w:fill="FFFFFF"/>
        </w:rPr>
        <w:t>(</w:t>
      </w:r>
      <w:proofErr w:type="gramStart"/>
      <w:r w:rsidRPr="00E532DB">
        <w:rPr>
          <w:rFonts w:ascii="Trebuchet MS" w:eastAsia="Times New Roman" w:hAnsi="Trebuchet MS" w:cs="Times New Roman"/>
          <w:color w:val="333333"/>
          <w:shd w:val="clear" w:color="auto" w:fill="FFFFFF"/>
        </w:rPr>
        <w:t>solution</w:t>
      </w:r>
      <w:proofErr w:type="gramEnd"/>
      <w:r w:rsidRPr="00E532DB">
        <w:rPr>
          <w:rFonts w:ascii="Trebuchet MS" w:eastAsia="Times New Roman" w:hAnsi="Trebuchet MS" w:cs="Times New Roman"/>
          <w:color w:val="333333"/>
          <w:shd w:val="clear" w:color="auto" w:fill="FFFFFF"/>
        </w:rPr>
        <w:t>)</w:t>
      </w:r>
    </w:p>
    <w:p w:rsidR="00E532DB" w:rsidRDefault="00E532DB" w:rsidP="00E532DB">
      <w:pPr>
        <w:rPr>
          <w:rFonts w:ascii="Trebuchet MS" w:eastAsia="Times New Roman" w:hAnsi="Trebuchet MS" w:cs="Times New Roman"/>
          <w:color w:val="333333"/>
          <w:shd w:val="clear" w:color="auto" w:fill="FFFFFF"/>
        </w:rPr>
      </w:pPr>
      <w:proofErr w:type="gramStart"/>
      <w:r w:rsidRPr="00E532DB">
        <w:rPr>
          <w:rFonts w:ascii="Trebuchet MS" w:eastAsia="Times New Roman" w:hAnsi="Trebuchet MS" w:cs="Times New Roman"/>
          <w:color w:val="333333"/>
          <w:shd w:val="clear" w:color="auto" w:fill="FFFFFF"/>
        </w:rPr>
        <w:t>Another interesting array interview question, where you need to treat array as Set.</w:t>
      </w:r>
      <w:proofErr w:type="gramEnd"/>
      <w:r w:rsidRPr="00E532DB">
        <w:rPr>
          <w:rFonts w:ascii="Trebuchet MS" w:eastAsia="Times New Roman" w:hAnsi="Trebuchet MS" w:cs="Times New Roman"/>
          <w:color w:val="333333"/>
          <w:shd w:val="clear" w:color="auto" w:fill="FFFFFF"/>
        </w:rPr>
        <w:t xml:space="preserve"> Your task is to write a function in your favorite language e.g. Java, Python, C or C++ to return intersection of two sorted array. For example, if the two sorted arrays as input are {21, 34, 41, 22, 35} and {61, 34, 45, 21, 11}, it should return an intersection array with numbers {34, 21}, </w:t>
      </w:r>
      <w:proofErr w:type="gramStart"/>
      <w:r w:rsidRPr="00E532DB">
        <w:rPr>
          <w:rFonts w:ascii="Trebuchet MS" w:eastAsia="Times New Roman" w:hAnsi="Trebuchet MS" w:cs="Times New Roman"/>
          <w:color w:val="333333"/>
          <w:shd w:val="clear" w:color="auto" w:fill="FFFFFF"/>
        </w:rPr>
        <w:t>For</w:t>
      </w:r>
      <w:proofErr w:type="gramEnd"/>
      <w:r w:rsidRPr="00E532DB">
        <w:rPr>
          <w:rFonts w:ascii="Trebuchet MS" w:eastAsia="Times New Roman" w:hAnsi="Trebuchet MS" w:cs="Times New Roman"/>
          <w:color w:val="333333"/>
          <w:shd w:val="clear" w:color="auto" w:fill="FFFFFF"/>
        </w:rPr>
        <w:t xml:space="preserve"> the sake of this problem you can assume that numbers in each integer array are unique.</w:t>
      </w:r>
    </w:p>
    <w:p w:rsidR="00E532DB" w:rsidRPr="00E532DB" w:rsidRDefault="00E532DB" w:rsidP="00E532DB">
      <w:pPr>
        <w:shd w:val="clear" w:color="auto" w:fill="FFFFFF"/>
        <w:spacing w:after="24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10. There is an array with every element repeated twice except one. Find that element?</w:t>
      </w:r>
      <w:r w:rsidRPr="00E532DB">
        <w:rPr>
          <w:rFonts w:ascii="Trebuchet MS" w:eastAsia="Times New Roman" w:hAnsi="Trebuchet MS" w:cs="Times New Roman"/>
          <w:color w:val="333333"/>
        </w:rPr>
        <w:t> (</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r w:rsidRPr="00E532DB">
        <w:rPr>
          <w:rFonts w:ascii="Trebuchet MS" w:eastAsia="Times New Roman" w:hAnsi="Trebuchet MS" w:cs="Times New Roman"/>
          <w:color w:val="333333"/>
        </w:rPr>
        <w:br/>
        <w:t>This is an interesting array coding problem, just opposite of question related to finding duplicates in array. Here you need to find the unique number which is not repeated twice. For example if given array is {1, 1, 2, 2, 3, 4, 4, 5, 5} then your program should return 3. Also, don't forget to write couple of unit test for your solution.</w:t>
      </w:r>
    </w:p>
    <w:p w:rsidR="00E532DB" w:rsidRPr="00E532DB" w:rsidRDefault="00E532DB" w:rsidP="00E532DB">
      <w:pPr>
        <w:shd w:val="clear" w:color="auto" w:fill="FFFFFF"/>
        <w:spacing w:after="0" w:line="326" w:lineRule="atLeast"/>
        <w:jc w:val="center"/>
        <w:rPr>
          <w:rFonts w:ascii="Trebuchet MS" w:eastAsia="Times New Roman" w:hAnsi="Trebuchet MS" w:cs="Times New Roman"/>
          <w:color w:val="333333"/>
        </w:rPr>
      </w:pPr>
      <w:r>
        <w:rPr>
          <w:rFonts w:ascii="Trebuchet MS" w:eastAsia="Times New Roman" w:hAnsi="Trebuchet MS" w:cs="Times New Roman"/>
          <w:noProof/>
          <w:color w:val="660099"/>
        </w:rPr>
        <w:lastRenderedPageBreak/>
        <w:drawing>
          <wp:inline distT="0" distB="0" distL="0" distR="0">
            <wp:extent cx="3813175" cy="2855595"/>
            <wp:effectExtent l="19050" t="0" r="0" b="0"/>
            <wp:docPr id="10" name="Picture 10" descr="Java Array Interview Question Answ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Array Interview Question Answer">
                      <a:hlinkClick r:id="rId16"/>
                    </pic:cNvPr>
                    <pic:cNvPicPr>
                      <a:picLocks noChangeAspect="1" noChangeArrowheads="1"/>
                    </pic:cNvPicPr>
                  </pic:nvPicPr>
                  <pic:blipFill>
                    <a:blip r:embed="rId17"/>
                    <a:srcRect/>
                    <a:stretch>
                      <a:fillRect/>
                    </a:stretch>
                  </pic:blipFill>
                  <pic:spPr bwMode="auto">
                    <a:xfrm>
                      <a:off x="0" y="0"/>
                      <a:ext cx="3813175" cy="2855595"/>
                    </a:xfrm>
                    <a:prstGeom prst="rect">
                      <a:avLst/>
                    </a:prstGeom>
                    <a:noFill/>
                    <a:ln w="9525">
                      <a:noFill/>
                      <a:miter lim="800000"/>
                      <a:headEnd/>
                      <a:tailEnd/>
                    </a:ln>
                  </pic:spPr>
                </pic:pic>
              </a:graphicData>
            </a:graphic>
          </wp:inline>
        </w:drawing>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 xml:space="preserve">11. How to find </w:t>
      </w:r>
      <w:proofErr w:type="spellStart"/>
      <w:r w:rsidRPr="00E532DB">
        <w:rPr>
          <w:rFonts w:ascii="Trebuchet MS" w:eastAsia="Times New Roman" w:hAnsi="Trebuchet MS" w:cs="Times New Roman"/>
          <w:b/>
          <w:bCs/>
          <w:color w:val="333333"/>
        </w:rPr>
        <w:t>kth</w:t>
      </w:r>
      <w:proofErr w:type="spellEnd"/>
      <w:r w:rsidRPr="00E532DB">
        <w:rPr>
          <w:rFonts w:ascii="Trebuchet MS" w:eastAsia="Times New Roman" w:hAnsi="Trebuchet MS" w:cs="Times New Roman"/>
          <w:b/>
          <w:bCs/>
          <w:color w:val="333333"/>
        </w:rPr>
        <w:t xml:space="preserve"> smallest element in unsorted array? </w:t>
      </w:r>
      <w:r w:rsidRPr="00E532DB">
        <w:rPr>
          <w:rFonts w:ascii="Trebuchet MS" w:eastAsia="Times New Roman" w:hAnsi="Trebuchet MS" w:cs="Times New Roman"/>
          <w:color w:val="333333"/>
        </w:rPr>
        <w:t>(</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24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You are given an unsorted array of numbers and </w:t>
      </w:r>
      <w:proofErr w:type="gramStart"/>
      <w:r w:rsidRPr="00E532DB">
        <w:rPr>
          <w:rFonts w:ascii="Trebuchet MS" w:eastAsia="Times New Roman" w:hAnsi="Trebuchet MS" w:cs="Times New Roman"/>
          <w:color w:val="333333"/>
        </w:rPr>
        <w:t>k,</w:t>
      </w:r>
      <w:proofErr w:type="gramEnd"/>
      <w:r w:rsidRPr="00E532DB">
        <w:rPr>
          <w:rFonts w:ascii="Trebuchet MS" w:eastAsia="Times New Roman" w:hAnsi="Trebuchet MS" w:cs="Times New Roman"/>
          <w:color w:val="333333"/>
        </w:rPr>
        <w:t xml:space="preserve"> you need to find the </w:t>
      </w:r>
      <w:proofErr w:type="spellStart"/>
      <w:r w:rsidRPr="00E532DB">
        <w:rPr>
          <w:rFonts w:ascii="Trebuchet MS" w:eastAsia="Times New Roman" w:hAnsi="Trebuchet MS" w:cs="Times New Roman"/>
          <w:color w:val="333333"/>
        </w:rPr>
        <w:t>kth</w:t>
      </w:r>
      <w:proofErr w:type="spellEnd"/>
      <w:r w:rsidRPr="00E532DB">
        <w:rPr>
          <w:rFonts w:ascii="Trebuchet MS" w:eastAsia="Times New Roman" w:hAnsi="Trebuchet MS" w:cs="Times New Roman"/>
          <w:color w:val="333333"/>
        </w:rPr>
        <w:t xml:space="preserve"> smallest number in the array. For example if given array is {1, 2, 3, 9, 4} and k=2 then you need to find the 2nd smallest number in the array, which is 2. One way to solve this problem is to sort the array in ascending order then </w:t>
      </w:r>
      <w:proofErr w:type="gramStart"/>
      <w:r w:rsidRPr="00E532DB">
        <w:rPr>
          <w:rFonts w:ascii="Trebuchet MS" w:eastAsia="Times New Roman" w:hAnsi="Trebuchet MS" w:cs="Times New Roman"/>
          <w:color w:val="333333"/>
        </w:rPr>
        <w:t>pick</w:t>
      </w:r>
      <w:proofErr w:type="gramEnd"/>
      <w:r w:rsidRPr="00E532DB">
        <w:rPr>
          <w:rFonts w:ascii="Trebuchet MS" w:eastAsia="Times New Roman" w:hAnsi="Trebuchet MS" w:cs="Times New Roman"/>
          <w:color w:val="333333"/>
        </w:rPr>
        <w:t xml:space="preserve"> the k-1th element, that would be your </w:t>
      </w:r>
      <w:proofErr w:type="spellStart"/>
      <w:r w:rsidRPr="00E532DB">
        <w:rPr>
          <w:rFonts w:ascii="Trebuchet MS" w:eastAsia="Times New Roman" w:hAnsi="Trebuchet MS" w:cs="Times New Roman"/>
          <w:color w:val="333333"/>
        </w:rPr>
        <w:t>kth</w:t>
      </w:r>
      <w:proofErr w:type="spellEnd"/>
      <w:r w:rsidRPr="00E532DB">
        <w:rPr>
          <w:rFonts w:ascii="Trebuchet MS" w:eastAsia="Times New Roman" w:hAnsi="Trebuchet MS" w:cs="Times New Roman"/>
          <w:color w:val="333333"/>
        </w:rPr>
        <w:t xml:space="preserve"> smallest number in array because array index starts at zero, but can you do better? Once you are able to solve this array coding question, you can solve many similar questions easily e.g. our next question.</w:t>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rPr>
        <w:t xml:space="preserve">12. How to find </w:t>
      </w:r>
      <w:proofErr w:type="spellStart"/>
      <w:r w:rsidRPr="00E532DB">
        <w:rPr>
          <w:rFonts w:ascii="Trebuchet MS" w:eastAsia="Times New Roman" w:hAnsi="Trebuchet MS" w:cs="Times New Roman"/>
          <w:b/>
          <w:bCs/>
          <w:color w:val="333333"/>
        </w:rPr>
        <w:t>kth</w:t>
      </w:r>
      <w:proofErr w:type="spellEnd"/>
      <w:r w:rsidRPr="00E532DB">
        <w:rPr>
          <w:rFonts w:ascii="Trebuchet MS" w:eastAsia="Times New Roman" w:hAnsi="Trebuchet MS" w:cs="Times New Roman"/>
          <w:b/>
          <w:bCs/>
          <w:color w:val="333333"/>
        </w:rPr>
        <w:t xml:space="preserve"> largest element in unsorted array?</w:t>
      </w:r>
      <w:r w:rsidRPr="00E532DB">
        <w:rPr>
          <w:rFonts w:ascii="Trebuchet MS" w:eastAsia="Times New Roman" w:hAnsi="Trebuchet MS" w:cs="Times New Roman"/>
          <w:color w:val="333333"/>
        </w:rPr>
        <w:t> (</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r w:rsidRPr="00E532DB">
        <w:rPr>
          <w:rFonts w:ascii="Trebuchet MS" w:eastAsia="Times New Roman" w:hAnsi="Trebuchet MS" w:cs="Times New Roman"/>
          <w:color w:val="333333"/>
        </w:rPr>
        <w:br/>
        <w:t xml:space="preserve">This problem is exactly same as previous question with only difference being finding </w:t>
      </w:r>
      <w:proofErr w:type="spellStart"/>
      <w:r w:rsidRPr="00E532DB">
        <w:rPr>
          <w:rFonts w:ascii="Trebuchet MS" w:eastAsia="Times New Roman" w:hAnsi="Trebuchet MS" w:cs="Times New Roman"/>
          <w:color w:val="333333"/>
        </w:rPr>
        <w:t>kth</w:t>
      </w:r>
      <w:proofErr w:type="spellEnd"/>
      <w:r w:rsidRPr="00E532DB">
        <w:rPr>
          <w:rFonts w:ascii="Trebuchet MS" w:eastAsia="Times New Roman" w:hAnsi="Trebuchet MS" w:cs="Times New Roman"/>
          <w:color w:val="333333"/>
        </w:rPr>
        <w:t xml:space="preserve"> largest element instead of </w:t>
      </w:r>
      <w:proofErr w:type="spellStart"/>
      <w:r w:rsidRPr="00E532DB">
        <w:rPr>
          <w:rFonts w:ascii="Trebuchet MS" w:eastAsia="Times New Roman" w:hAnsi="Trebuchet MS" w:cs="Times New Roman"/>
          <w:color w:val="333333"/>
        </w:rPr>
        <w:t>kth</w:t>
      </w:r>
      <w:proofErr w:type="spellEnd"/>
      <w:r w:rsidRPr="00E532DB">
        <w:rPr>
          <w:rFonts w:ascii="Trebuchet MS" w:eastAsia="Times New Roman" w:hAnsi="Trebuchet MS" w:cs="Times New Roman"/>
          <w:color w:val="333333"/>
        </w:rPr>
        <w:t xml:space="preserve"> smallest number. For example if given array is {10, 20, 30, 50, 40} and k = 3 then your program should return 30 because 30 is the 3rd largest number in array. You can also solve this problem by sorting the array in decreasing order and picking k-1th element. I often seen this array question on Java interviews with 2 to 3 years experienced guys.</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13 How to find common elements in three sorted array?</w:t>
      </w:r>
      <w:r w:rsidRPr="00E532DB">
        <w:rPr>
          <w:rFonts w:ascii="Trebuchet MS" w:eastAsia="Times New Roman" w:hAnsi="Trebuchet MS" w:cs="Times New Roman"/>
          <w:color w:val="333333"/>
        </w:rPr>
        <w:t> (</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Now we are coming on territory of tough array questions. Given three arrays sorted in non-decreasing order, print all common elements in these arrays.</w:t>
      </w:r>
    </w:p>
    <w:p w:rsidR="00E532DB" w:rsidRDefault="00E532DB" w:rsidP="00E532DB">
      <w:pPr>
        <w:shd w:val="clear" w:color="auto" w:fill="FFFFFF"/>
        <w:spacing w:after="24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Examples:</w:t>
      </w:r>
    </w:p>
    <w:p w:rsidR="00E532DB" w:rsidRPr="00E532DB" w:rsidRDefault="00E532DB" w:rsidP="00E532DB">
      <w:pPr>
        <w:shd w:val="clear" w:color="auto" w:fill="FFFFFF"/>
        <w:spacing w:after="24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input1 = {1, 5, 10, 20, 40, 80}</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input2 = {6, 7, 20, 80, 100}</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input3 = {3, 4, 15, 20, 30, 70, 80, 120}</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Output: 20, 80</w:t>
      </w:r>
    </w:p>
    <w:p w:rsid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lastRenderedPageBreak/>
        <w:t>14. How find the first repeating element in an array of integers? </w:t>
      </w:r>
      <w:r w:rsidRPr="00E532DB">
        <w:rPr>
          <w:rFonts w:ascii="Trebuchet MS" w:eastAsia="Times New Roman" w:hAnsi="Trebuchet MS" w:cs="Times New Roman"/>
          <w:color w:val="333333"/>
        </w:rPr>
        <w:t>(</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Given an array of integers, find the first repeating element in it. We need to find the element that occurs more than once and whose index of the first occurrence is smallest.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Examples:</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Input:  input [] = {10, 5, 3, 4, 3, 5, 6}</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Output: 5 [5 is the first element that repeats]</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15. How to find first non-repeating element in array of integers? </w:t>
      </w:r>
      <w:r w:rsidRPr="00E532DB">
        <w:rPr>
          <w:rFonts w:ascii="Trebuchet MS" w:eastAsia="Times New Roman" w:hAnsi="Trebuchet MS" w:cs="Times New Roman"/>
          <w:color w:val="333333"/>
        </w:rPr>
        <w:t>(</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24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This array interview question is exactly opposite of previous problem, In that you need to find first repeating element while in this you need to find first non-repeating element. I am sure you can use similar approach to solve this problem, just need to consider non repeating element though.</w:t>
      </w:r>
    </w:p>
    <w:p w:rsidR="00E532DB" w:rsidRPr="00E532DB" w:rsidRDefault="00E532DB" w:rsidP="00E532DB">
      <w:pPr>
        <w:shd w:val="clear" w:color="auto" w:fill="FFFFFF"/>
        <w:spacing w:after="24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rPr>
        <w:t>16. How to find top two numbers from an integer array?</w:t>
      </w:r>
      <w:r w:rsidRPr="00E532DB">
        <w:rPr>
          <w:rFonts w:ascii="Trebuchet MS" w:eastAsia="Times New Roman" w:hAnsi="Trebuchet MS" w:cs="Times New Roman"/>
          <w:color w:val="333333"/>
        </w:rPr>
        <w:t> (</w:t>
      </w:r>
      <w:hyperlink r:id="rId18"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rPr>
        <w:t>)</w:t>
      </w:r>
      <w:r w:rsidRPr="00E532DB">
        <w:rPr>
          <w:rFonts w:ascii="Trebuchet MS" w:eastAsia="Times New Roman" w:hAnsi="Trebuchet MS" w:cs="Times New Roman"/>
          <w:color w:val="333333"/>
        </w:rPr>
        <w:br/>
        <w:t xml:space="preserve">This is another one of the easy array questions you will find on telephonic round of Interviews, but </w:t>
      </w:r>
      <w:proofErr w:type="spellStart"/>
      <w:proofErr w:type="gramStart"/>
      <w:r w:rsidRPr="00E532DB">
        <w:rPr>
          <w:rFonts w:ascii="Trebuchet MS" w:eastAsia="Times New Roman" w:hAnsi="Trebuchet MS" w:cs="Times New Roman"/>
          <w:color w:val="333333"/>
        </w:rPr>
        <w:t>its</w:t>
      </w:r>
      <w:proofErr w:type="spellEnd"/>
      <w:proofErr w:type="gramEnd"/>
      <w:r w:rsidRPr="00E532DB">
        <w:rPr>
          <w:rFonts w:ascii="Trebuchet MS" w:eastAsia="Times New Roman" w:hAnsi="Trebuchet MS" w:cs="Times New Roman"/>
          <w:color w:val="333333"/>
        </w:rPr>
        <w:t xml:space="preserve"> also little bit tricky. You are asked to find top two numbers not just the top or highest numbers? Can you think of how you would do it without sorting? </w:t>
      </w:r>
      <w:proofErr w:type="gramStart"/>
      <w:r w:rsidRPr="00E532DB">
        <w:rPr>
          <w:rFonts w:ascii="Trebuchet MS" w:eastAsia="Times New Roman" w:hAnsi="Trebuchet MS" w:cs="Times New Roman"/>
          <w:color w:val="333333"/>
        </w:rPr>
        <w:t>before</w:t>
      </w:r>
      <w:proofErr w:type="gramEnd"/>
      <w:r w:rsidRPr="00E532DB">
        <w:rPr>
          <w:rFonts w:ascii="Trebuchet MS" w:eastAsia="Times New Roman" w:hAnsi="Trebuchet MS" w:cs="Times New Roman"/>
          <w:color w:val="333333"/>
        </w:rPr>
        <w:t xml:space="preserve"> looking at solution.</w:t>
      </w:r>
      <w:r w:rsidRPr="00E532DB">
        <w:rPr>
          <w:rFonts w:ascii="Trebuchet MS" w:eastAsia="Times New Roman" w:hAnsi="Trebuchet MS" w:cs="Times New Roman"/>
          <w:color w:val="333333"/>
        </w:rPr>
        <w:br/>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17. How to find the smallest positive integer value that cannot be represented as sum of any subset of a given array? </w:t>
      </w:r>
      <w:r w:rsidRPr="00E532DB">
        <w:rPr>
          <w:rFonts w:ascii="Trebuchet MS" w:eastAsia="Times New Roman" w:hAnsi="Trebuchet MS" w:cs="Times New Roman"/>
          <w:color w:val="333333"/>
        </w:rPr>
        <w:t>(</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This is another tough array question you will see on Amazon, Microsoft or Google. You have given a sorted array (sorted in non-decreasing order) of positive numbers, find the smallest positive integer value that cannot be represented as sum of elements of any subset of given set. What makes it more challenging is expected time complexity of </w:t>
      </w:r>
      <w:proofErr w:type="gramStart"/>
      <w:r w:rsidRPr="00E532DB">
        <w:rPr>
          <w:rFonts w:ascii="Trebuchet MS" w:eastAsia="Times New Roman" w:hAnsi="Trebuchet MS" w:cs="Times New Roman"/>
          <w:color w:val="333333"/>
        </w:rPr>
        <w:t>O(</w:t>
      </w:r>
      <w:proofErr w:type="gramEnd"/>
      <w:r w:rsidRPr="00E532DB">
        <w:rPr>
          <w:rFonts w:ascii="Trebuchet MS" w:eastAsia="Times New Roman" w:hAnsi="Trebuchet MS" w:cs="Times New Roman"/>
          <w:color w:val="333333"/>
        </w:rPr>
        <w:t>n).</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Examples:</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Input: {1, 3, 6, 10, 11, 15};</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Output: 2</w:t>
      </w:r>
    </w:p>
    <w:p w:rsidR="00E532DB" w:rsidRPr="00E532DB" w:rsidRDefault="00E532DB" w:rsidP="00E532DB">
      <w:pPr>
        <w:shd w:val="clear" w:color="auto" w:fill="FFFFFF"/>
        <w:spacing w:after="240" w:line="326" w:lineRule="atLeast"/>
        <w:rPr>
          <w:rFonts w:ascii="Trebuchet MS" w:eastAsia="Times New Roman" w:hAnsi="Trebuchet MS" w:cs="Times New Roman"/>
          <w:color w:val="333333"/>
        </w:rPr>
      </w:pPr>
    </w:p>
    <w:p w:rsidR="00E532DB" w:rsidRDefault="00E532DB" w:rsidP="00E532DB">
      <w:pPr>
        <w:shd w:val="clear" w:color="auto" w:fill="FFFFFF"/>
        <w:spacing w:after="0" w:line="326" w:lineRule="atLeast"/>
        <w:rPr>
          <w:rFonts w:ascii="Trebuchet MS" w:eastAsia="Times New Roman" w:hAnsi="Trebuchet MS" w:cs="Times New Roman"/>
          <w:b/>
          <w:bCs/>
          <w:color w:val="333333"/>
        </w:rPr>
      </w:pPr>
    </w:p>
    <w:p w:rsidR="00E532DB" w:rsidRDefault="00E532DB" w:rsidP="00E532DB">
      <w:pPr>
        <w:shd w:val="clear" w:color="auto" w:fill="FFFFFF"/>
        <w:spacing w:after="0" w:line="326" w:lineRule="atLeast"/>
        <w:rPr>
          <w:rFonts w:ascii="Trebuchet MS" w:eastAsia="Times New Roman" w:hAnsi="Trebuchet MS" w:cs="Times New Roman"/>
          <w:b/>
          <w:bCs/>
          <w:color w:val="333333"/>
        </w:rPr>
      </w:pPr>
    </w:p>
    <w:p w:rsidR="00E532DB" w:rsidRDefault="00E532DB" w:rsidP="00E532DB">
      <w:pPr>
        <w:shd w:val="clear" w:color="auto" w:fill="FFFFFF"/>
        <w:spacing w:after="0" w:line="326" w:lineRule="atLeast"/>
        <w:rPr>
          <w:rFonts w:ascii="Trebuchet MS" w:eastAsia="Times New Roman" w:hAnsi="Trebuchet MS" w:cs="Times New Roman"/>
          <w:b/>
          <w:bCs/>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lastRenderedPageBreak/>
        <w:t>18. How to rearrange array in alternating positive and negative number? </w:t>
      </w:r>
      <w:r w:rsidRPr="00E532DB">
        <w:rPr>
          <w:rFonts w:ascii="Trebuchet MS" w:eastAsia="Times New Roman" w:hAnsi="Trebuchet MS" w:cs="Times New Roman"/>
          <w:color w:val="333333"/>
        </w:rPr>
        <w:t>(</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Given an array of positive and negative numbers, arrange them in an alternate fashion such that every positive number is followed by negative and vice-versa maintaining the order of appearance.</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Number of positive and negative numbers need not be equal. If there are more positive numbers they appear at the end of the array. If there are more negative numbers, they too appear in the end of the array. This is also a difficult array problem to solve and you need lot of practice to solve this kind of problems in real interviews, especially when you see it first time. If you have time constraint then always attempt these </w:t>
      </w:r>
      <w:proofErr w:type="gramStart"/>
      <w:r w:rsidRPr="00E532DB">
        <w:rPr>
          <w:rFonts w:ascii="Trebuchet MS" w:eastAsia="Times New Roman" w:hAnsi="Trebuchet MS" w:cs="Times New Roman"/>
          <w:color w:val="333333"/>
        </w:rPr>
        <w:t>kind</w:t>
      </w:r>
      <w:proofErr w:type="gramEnd"/>
      <w:r w:rsidRPr="00E532DB">
        <w:rPr>
          <w:rFonts w:ascii="Trebuchet MS" w:eastAsia="Times New Roman" w:hAnsi="Trebuchet MS" w:cs="Times New Roman"/>
          <w:color w:val="333333"/>
        </w:rPr>
        <w:t xml:space="preserve"> of questions once you are done with easier ones. </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Example:</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Input: {1, 2, 3, -4, -1, 4}</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Output: {-4, 1, -1, 2, 3, 4}</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Input: {-5, -2, 5, 2, 4, 7, 1, 8, 0, -8}</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roofErr w:type="gramStart"/>
      <w:r w:rsidRPr="00E532DB">
        <w:rPr>
          <w:rFonts w:ascii="Trebuchet MS" w:eastAsia="Times New Roman" w:hAnsi="Trebuchet MS" w:cs="Times New Roman"/>
          <w:color w:val="333333"/>
        </w:rPr>
        <w:t>output</w:t>
      </w:r>
      <w:proofErr w:type="gramEnd"/>
      <w:r w:rsidRPr="00E532DB">
        <w:rPr>
          <w:rFonts w:ascii="Trebuchet MS" w:eastAsia="Times New Roman" w:hAnsi="Trebuchet MS" w:cs="Times New Roman"/>
          <w:color w:val="333333"/>
        </w:rPr>
        <w:t>: {-5, 5, -2, 2, -8, 4, 7, 1, 8, 0} </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19. How to find if there is a sub array with sum equal to zero?</w:t>
      </w:r>
      <w:r w:rsidRPr="00E532DB">
        <w:rPr>
          <w:rFonts w:ascii="Trebuchet MS" w:eastAsia="Times New Roman" w:hAnsi="Trebuchet MS" w:cs="Times New Roman"/>
          <w:color w:val="333333"/>
        </w:rPr>
        <w:t> (</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There is whole set of array related questions which are based upon sub-array or only selective elements of array e.g. from some range, this is one of such problem. Here you are given an array of positive and negative numbers, find if there is a sub-array with 0 </w:t>
      </w:r>
      <w:proofErr w:type="gramStart"/>
      <w:r w:rsidRPr="00E532DB">
        <w:rPr>
          <w:rFonts w:ascii="Trebuchet MS" w:eastAsia="Times New Roman" w:hAnsi="Trebuchet MS" w:cs="Times New Roman"/>
          <w:color w:val="333333"/>
        </w:rPr>
        <w:t>sum</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Examples:</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Input: {4, 2, -3, 1, 6}</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Output: true </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There is a sub-array with zero </w:t>
      </w:r>
      <w:proofErr w:type="gramStart"/>
      <w:r w:rsidRPr="00E532DB">
        <w:rPr>
          <w:rFonts w:ascii="Trebuchet MS" w:eastAsia="Times New Roman" w:hAnsi="Trebuchet MS" w:cs="Times New Roman"/>
          <w:color w:val="333333"/>
        </w:rPr>
        <w:t>sum</w:t>
      </w:r>
      <w:proofErr w:type="gramEnd"/>
      <w:r w:rsidRPr="00E532DB">
        <w:rPr>
          <w:rFonts w:ascii="Trebuchet MS" w:eastAsia="Times New Roman" w:hAnsi="Trebuchet MS" w:cs="Times New Roman"/>
          <w:color w:val="333333"/>
        </w:rPr>
        <w:t xml:space="preserve"> from index 1 to 3.</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20. How to remove duplicates from array in place? </w:t>
      </w:r>
      <w:r w:rsidRPr="00E532DB">
        <w:rPr>
          <w:rFonts w:ascii="Trebuchet MS" w:eastAsia="Times New Roman" w:hAnsi="Trebuchet MS" w:cs="Times New Roman"/>
          <w:color w:val="333333"/>
        </w:rPr>
        <w:t>(</w:t>
      </w:r>
      <w:hyperlink r:id="rId19"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Given a sorted array, remove the duplicates in place such that each element appear only once and return the new length.</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Do not allocate extra space for another </w:t>
      </w:r>
      <w:proofErr w:type="gramStart"/>
      <w:r w:rsidRPr="00E532DB">
        <w:rPr>
          <w:rFonts w:ascii="Trebuchet MS" w:eastAsia="Times New Roman" w:hAnsi="Trebuchet MS" w:cs="Times New Roman"/>
          <w:color w:val="333333"/>
        </w:rPr>
        <w:t>array,</w:t>
      </w:r>
      <w:proofErr w:type="gramEnd"/>
      <w:r w:rsidRPr="00E532DB">
        <w:rPr>
          <w:rFonts w:ascii="Trebuchet MS" w:eastAsia="Times New Roman" w:hAnsi="Trebuchet MS" w:cs="Times New Roman"/>
          <w:color w:val="333333"/>
        </w:rPr>
        <w:t xml:space="preserve"> you must do this in place with constant memory.</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For example,</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Given input array A = [1</w:t>
      </w:r>
      <w:proofErr w:type="gramStart"/>
      <w:r w:rsidRPr="00E532DB">
        <w:rPr>
          <w:rFonts w:ascii="Trebuchet MS" w:eastAsia="Times New Roman" w:hAnsi="Trebuchet MS" w:cs="Times New Roman"/>
          <w:color w:val="333333"/>
        </w:rPr>
        <w:t>,1,2</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Your function should return length = 2, and A is now [1</w:t>
      </w:r>
      <w:proofErr w:type="gramStart"/>
      <w:r w:rsidRPr="00E532DB">
        <w:rPr>
          <w:rFonts w:ascii="Trebuchet MS" w:eastAsia="Times New Roman" w:hAnsi="Trebuchet MS" w:cs="Times New Roman"/>
          <w:color w:val="333333"/>
        </w:rPr>
        <w:t>,2</w:t>
      </w:r>
      <w:proofErr w:type="gramEnd"/>
      <w:r w:rsidRPr="00E532DB">
        <w:rPr>
          <w:rFonts w:ascii="Trebuchet MS" w:eastAsia="Times New Roman" w:hAnsi="Trebuchet MS" w:cs="Times New Roman"/>
          <w:color w:val="333333"/>
        </w:rPr>
        <w:t>]. </w:t>
      </w:r>
    </w:p>
    <w:p w:rsidR="00E532DB" w:rsidRPr="00E532DB" w:rsidRDefault="00E532DB" w:rsidP="00E532DB">
      <w:pPr>
        <w:shd w:val="clear" w:color="auto" w:fill="FFFFFF"/>
        <w:spacing w:after="24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When you see </w:t>
      </w:r>
      <w:proofErr w:type="gramStart"/>
      <w:r w:rsidRPr="00E532DB">
        <w:rPr>
          <w:rFonts w:ascii="Trebuchet MS" w:eastAsia="Times New Roman" w:hAnsi="Trebuchet MS" w:cs="Times New Roman"/>
          <w:color w:val="333333"/>
        </w:rPr>
        <w:t>a questions</w:t>
      </w:r>
      <w:proofErr w:type="gramEnd"/>
      <w:r w:rsidRPr="00E532DB">
        <w:rPr>
          <w:rFonts w:ascii="Trebuchet MS" w:eastAsia="Times New Roman" w:hAnsi="Trebuchet MS" w:cs="Times New Roman"/>
          <w:color w:val="333333"/>
        </w:rPr>
        <w:t xml:space="preserve"> which asked you do to sorting or task in place, it means you cannot use additional array or buffer, but using couple of variables is fine.</w:t>
      </w:r>
      <w:r w:rsidRPr="00E532DB">
        <w:rPr>
          <w:rFonts w:ascii="Trebuchet MS" w:eastAsia="Times New Roman" w:hAnsi="Trebuchet MS" w:cs="Times New Roman"/>
          <w:color w:val="333333"/>
        </w:rPr>
        <w:br/>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21. How to remove a given element from array in Java?</w:t>
      </w:r>
      <w:r w:rsidRPr="00E532DB">
        <w:rPr>
          <w:rFonts w:ascii="Trebuchet MS" w:eastAsia="Times New Roman" w:hAnsi="Trebuchet MS" w:cs="Times New Roman"/>
          <w:color w:val="333333"/>
        </w:rPr>
        <w:t> (</w:t>
      </w:r>
      <w:hyperlink r:id="rId20"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This is another array coding questions similar to previous one. Here you don't have to find and remove duplicates but a given number. In this problem you are given an array and a value, remove all instances of that value in place and return the new length. The order of elements can be changed. It doesn't matter what you leave beyond the new length. </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lastRenderedPageBreak/>
        <w:t>22. How to merge sorted array? </w:t>
      </w:r>
      <w:r w:rsidRPr="00E532DB">
        <w:rPr>
          <w:rFonts w:ascii="Trebuchet MS" w:eastAsia="Times New Roman" w:hAnsi="Trebuchet MS" w:cs="Times New Roman"/>
          <w:color w:val="333333"/>
        </w:rPr>
        <w:t>(</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roofErr w:type="gramStart"/>
      <w:r w:rsidRPr="00E532DB">
        <w:rPr>
          <w:rFonts w:ascii="Trebuchet MS" w:eastAsia="Times New Roman" w:hAnsi="Trebuchet MS" w:cs="Times New Roman"/>
          <w:color w:val="333333"/>
        </w:rPr>
        <w:t>Given two sorted integer arrays A and B, merge B into A as one sorted array.</w:t>
      </w:r>
      <w:proofErr w:type="gramEnd"/>
      <w:r w:rsidRPr="00E532DB">
        <w:rPr>
          <w:rFonts w:ascii="Trebuchet MS" w:eastAsia="Times New Roman" w:hAnsi="Trebuchet MS" w:cs="Times New Roman"/>
          <w:color w:val="333333"/>
        </w:rPr>
        <w:t xml:space="preserve"> You may assume that A has enough space (size that is greater or equal to m + n) to hold additional elements from B. The number of elements initialized in A and B are m and n respectively. This is another intermediate array coding question, </w:t>
      </w:r>
      <w:proofErr w:type="spellStart"/>
      <w:proofErr w:type="gramStart"/>
      <w:r w:rsidRPr="00E532DB">
        <w:rPr>
          <w:rFonts w:ascii="Trebuchet MS" w:eastAsia="Times New Roman" w:hAnsi="Trebuchet MS" w:cs="Times New Roman"/>
          <w:color w:val="333333"/>
        </w:rPr>
        <w:t>its</w:t>
      </w:r>
      <w:proofErr w:type="spellEnd"/>
      <w:proofErr w:type="gramEnd"/>
      <w:r w:rsidRPr="00E532DB">
        <w:rPr>
          <w:rFonts w:ascii="Trebuchet MS" w:eastAsia="Times New Roman" w:hAnsi="Trebuchet MS" w:cs="Times New Roman"/>
          <w:color w:val="333333"/>
        </w:rPr>
        <w:t xml:space="preserve"> not as simple as previous one but neither very difficult.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23. How to find sub array with maximum sum in an array of positive and negative number?</w:t>
      </w:r>
      <w:r w:rsidRPr="00E532DB">
        <w:rPr>
          <w:rFonts w:ascii="Trebuchet MS" w:eastAsia="Times New Roman" w:hAnsi="Trebuchet MS" w:cs="Times New Roman"/>
          <w:color w:val="333333"/>
        </w:rPr>
        <w:t> (</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Another array coding question based upon sub-array. Here you have to find the contiguous sub-array within an array (containing at least one number) which has the largest sum.</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For example, given the array [−2</w:t>
      </w:r>
      <w:proofErr w:type="gramStart"/>
      <w:r w:rsidRPr="00E532DB">
        <w:rPr>
          <w:rFonts w:ascii="Trebuchet MS" w:eastAsia="Times New Roman" w:hAnsi="Trebuchet MS" w:cs="Times New Roman"/>
          <w:color w:val="333333"/>
        </w:rPr>
        <w:t>,1</w:t>
      </w:r>
      <w:proofErr w:type="gramEnd"/>
      <w:r w:rsidRPr="00E532DB">
        <w:rPr>
          <w:rFonts w:ascii="Trebuchet MS" w:eastAsia="Times New Roman" w:hAnsi="Trebuchet MS" w:cs="Times New Roman"/>
          <w:color w:val="333333"/>
        </w:rPr>
        <w:t>,−3,4,−1,2,1,−5,4],</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roofErr w:type="gramStart"/>
      <w:r w:rsidRPr="00E532DB">
        <w:rPr>
          <w:rFonts w:ascii="Trebuchet MS" w:eastAsia="Times New Roman" w:hAnsi="Trebuchet MS" w:cs="Times New Roman"/>
          <w:color w:val="333333"/>
        </w:rPr>
        <w:t>the</w:t>
      </w:r>
      <w:proofErr w:type="gramEnd"/>
      <w:r w:rsidRPr="00E532DB">
        <w:rPr>
          <w:rFonts w:ascii="Trebuchet MS" w:eastAsia="Times New Roman" w:hAnsi="Trebuchet MS" w:cs="Times New Roman"/>
          <w:color w:val="333333"/>
        </w:rPr>
        <w:t xml:space="preserve"> contiguous </w:t>
      </w:r>
      <w:proofErr w:type="spellStart"/>
      <w:r w:rsidRPr="00E532DB">
        <w:rPr>
          <w:rFonts w:ascii="Trebuchet MS" w:eastAsia="Times New Roman" w:hAnsi="Trebuchet MS" w:cs="Times New Roman"/>
          <w:color w:val="333333"/>
        </w:rPr>
        <w:t>subarray</w:t>
      </w:r>
      <w:proofErr w:type="spellEnd"/>
      <w:r w:rsidRPr="00E532DB">
        <w:rPr>
          <w:rFonts w:ascii="Trebuchet MS" w:eastAsia="Times New Roman" w:hAnsi="Trebuchet MS" w:cs="Times New Roman"/>
          <w:color w:val="333333"/>
        </w:rPr>
        <w:t xml:space="preserve"> [4,−1,2,1] has the largest sum = 6. </w:t>
      </w:r>
    </w:p>
    <w:p w:rsidR="00E532DB" w:rsidRPr="00E532DB" w:rsidRDefault="00E532DB" w:rsidP="00E532DB">
      <w:pPr>
        <w:shd w:val="clear" w:color="auto" w:fill="FFFFFF"/>
        <w:spacing w:after="24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24. How to find sub array with largest product in array of both positive and negative number? </w:t>
      </w:r>
      <w:r w:rsidRPr="00E532DB">
        <w:rPr>
          <w:rFonts w:ascii="Trebuchet MS" w:eastAsia="Times New Roman" w:hAnsi="Trebuchet MS" w:cs="Times New Roman"/>
          <w:color w:val="333333"/>
        </w:rPr>
        <w:t>(</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 </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In this problem, your task is to write a program in Java or C++ to find the contiguous sub-array within an array (containing at least one number) which has the largest product.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For example, given the array [2</w:t>
      </w:r>
      <w:proofErr w:type="gramStart"/>
      <w:r w:rsidRPr="00E532DB">
        <w:rPr>
          <w:rFonts w:ascii="Trebuchet MS" w:eastAsia="Times New Roman" w:hAnsi="Trebuchet MS" w:cs="Times New Roman"/>
          <w:color w:val="333333"/>
        </w:rPr>
        <w:t>,3</w:t>
      </w:r>
      <w:proofErr w:type="gramEnd"/>
      <w:r w:rsidRPr="00E532DB">
        <w:rPr>
          <w:rFonts w:ascii="Trebuchet MS" w:eastAsia="Times New Roman" w:hAnsi="Trebuchet MS" w:cs="Times New Roman"/>
          <w:color w:val="333333"/>
        </w:rPr>
        <w:t>,-2,4],</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roofErr w:type="gramStart"/>
      <w:r w:rsidRPr="00E532DB">
        <w:rPr>
          <w:rFonts w:ascii="Trebuchet MS" w:eastAsia="Times New Roman" w:hAnsi="Trebuchet MS" w:cs="Times New Roman"/>
          <w:color w:val="333333"/>
        </w:rPr>
        <w:t>the</w:t>
      </w:r>
      <w:proofErr w:type="gramEnd"/>
      <w:r w:rsidRPr="00E532DB">
        <w:rPr>
          <w:rFonts w:ascii="Trebuchet MS" w:eastAsia="Times New Roman" w:hAnsi="Trebuchet MS" w:cs="Times New Roman"/>
          <w:color w:val="333333"/>
        </w:rPr>
        <w:t xml:space="preserve"> contiguous </w:t>
      </w:r>
      <w:proofErr w:type="spellStart"/>
      <w:r w:rsidRPr="00E532DB">
        <w:rPr>
          <w:rFonts w:ascii="Trebuchet MS" w:eastAsia="Times New Roman" w:hAnsi="Trebuchet MS" w:cs="Times New Roman"/>
          <w:color w:val="333333"/>
        </w:rPr>
        <w:t>subarray</w:t>
      </w:r>
      <w:proofErr w:type="spellEnd"/>
      <w:r w:rsidRPr="00E532DB">
        <w:rPr>
          <w:rFonts w:ascii="Trebuchet MS" w:eastAsia="Times New Roman" w:hAnsi="Trebuchet MS" w:cs="Times New Roman"/>
          <w:color w:val="333333"/>
        </w:rPr>
        <w:t xml:space="preserve"> [2,3] has the largest product = 6. </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rPr>
        <w:t>25. Write a program to find length of longest consecutive sequence in array of integers</w:t>
      </w:r>
      <w:proofErr w:type="gramStart"/>
      <w:r w:rsidRPr="00E532DB">
        <w:rPr>
          <w:rFonts w:ascii="Trebuchet MS" w:eastAsia="Times New Roman" w:hAnsi="Trebuchet MS" w:cs="Times New Roman"/>
          <w:b/>
          <w:bCs/>
          <w:color w:val="333333"/>
        </w:rPr>
        <w:t>?</w:t>
      </w:r>
      <w:r w:rsidRPr="00E532DB">
        <w:rPr>
          <w:rFonts w:ascii="Trebuchet MS" w:eastAsia="Times New Roman" w:hAnsi="Trebuchet MS" w:cs="Times New Roman"/>
          <w:color w:val="333333"/>
        </w:rPr>
        <w:t>(</w:t>
      </w:r>
      <w:proofErr w:type="gramEnd"/>
      <w:r w:rsidRPr="00E532DB">
        <w:rPr>
          <w:rFonts w:ascii="Trebuchet MS" w:eastAsia="Times New Roman" w:hAnsi="Trebuchet MS" w:cs="Times New Roman"/>
          <w:color w:val="333333"/>
        </w:rPr>
        <w:t>solution)</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Given an unsorted array of integers, find the length of the longest consecutive elements sequence.</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For example,</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Given [100, 4, 200, 1, 3, 2],</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The longest consecutive elements sequence is [1, 2, 3, </w:t>
      </w:r>
      <w:proofErr w:type="gramStart"/>
      <w:r w:rsidRPr="00E532DB">
        <w:rPr>
          <w:rFonts w:ascii="Trebuchet MS" w:eastAsia="Times New Roman" w:hAnsi="Trebuchet MS" w:cs="Times New Roman"/>
          <w:color w:val="333333"/>
        </w:rPr>
        <w:t>4</w:t>
      </w:r>
      <w:proofErr w:type="gramEnd"/>
      <w:r w:rsidRPr="00E532DB">
        <w:rPr>
          <w:rFonts w:ascii="Trebuchet MS" w:eastAsia="Times New Roman" w:hAnsi="Trebuchet MS" w:cs="Times New Roman"/>
          <w:color w:val="333333"/>
        </w:rPr>
        <w:t>]. Return its length: 4.</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Challenging part of this question is that your algorithm should run in </w:t>
      </w:r>
      <w:proofErr w:type="gramStart"/>
      <w:r w:rsidRPr="00E532DB">
        <w:rPr>
          <w:rFonts w:ascii="Trebuchet MS" w:eastAsia="Times New Roman" w:hAnsi="Trebuchet MS" w:cs="Times New Roman"/>
          <w:color w:val="333333"/>
        </w:rPr>
        <w:t>O(</w:t>
      </w:r>
      <w:proofErr w:type="gramEnd"/>
      <w:r w:rsidRPr="00E532DB">
        <w:rPr>
          <w:rFonts w:ascii="Trebuchet MS" w:eastAsia="Times New Roman" w:hAnsi="Trebuchet MS" w:cs="Times New Roman"/>
          <w:color w:val="333333"/>
        </w:rPr>
        <w:t>n) complexity. </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Default="00E532DB" w:rsidP="00E532DB">
      <w:pPr>
        <w:shd w:val="clear" w:color="auto" w:fill="FFFFFF"/>
        <w:spacing w:after="0" w:line="326" w:lineRule="atLeast"/>
        <w:rPr>
          <w:rFonts w:ascii="Trebuchet MS" w:eastAsia="Times New Roman" w:hAnsi="Trebuchet MS" w:cs="Times New Roman"/>
          <w:b/>
          <w:bCs/>
          <w:color w:val="333333"/>
        </w:rPr>
      </w:pPr>
      <w:r w:rsidRPr="00E532DB">
        <w:rPr>
          <w:rFonts w:ascii="Trebuchet MS" w:eastAsia="Times New Roman" w:hAnsi="Trebuchet MS" w:cs="Times New Roman"/>
          <w:color w:val="333333"/>
        </w:rPr>
        <w:br/>
      </w:r>
    </w:p>
    <w:p w:rsidR="00E532DB" w:rsidRDefault="00E532DB" w:rsidP="00E532DB">
      <w:pPr>
        <w:shd w:val="clear" w:color="auto" w:fill="FFFFFF"/>
        <w:spacing w:after="0" w:line="326" w:lineRule="atLeast"/>
        <w:rPr>
          <w:rFonts w:ascii="Trebuchet MS" w:eastAsia="Times New Roman" w:hAnsi="Trebuchet MS" w:cs="Times New Roman"/>
          <w:b/>
          <w:bCs/>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lastRenderedPageBreak/>
        <w:t>26. How to find minimum value in a rotated sorted array?</w:t>
      </w:r>
      <w:r w:rsidRPr="00E532DB">
        <w:rPr>
          <w:rFonts w:ascii="Trebuchet MS" w:eastAsia="Times New Roman" w:hAnsi="Trebuchet MS" w:cs="Times New Roman"/>
          <w:color w:val="333333"/>
        </w:rPr>
        <w:t> (</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This is another advanced level array coding question and you should only attempt this one, once you have solved the easier ones. Suppose a sorted array is rotated at some pivot unknown to you beforehand.</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(i.e., 0 1 2 4 5 6 7 might become 4 5 6 7 0 1 2).</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Find the minimum element.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You may assume no duplicate exists in the array. One follow-up question of this question is What if duplicates are allowed? Would this affect the run-time complexity? How and why?</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b/>
          <w:bCs/>
          <w:color w:val="333333"/>
        </w:rPr>
        <w:t xml:space="preserve">27. </w:t>
      </w:r>
      <w:proofErr w:type="gramStart"/>
      <w:r w:rsidRPr="00E532DB">
        <w:rPr>
          <w:rFonts w:ascii="Trebuchet MS" w:eastAsia="Times New Roman" w:hAnsi="Trebuchet MS" w:cs="Times New Roman"/>
          <w:b/>
          <w:bCs/>
          <w:color w:val="333333"/>
        </w:rPr>
        <w:t>Given</w:t>
      </w:r>
      <w:proofErr w:type="gramEnd"/>
      <w:r w:rsidRPr="00E532DB">
        <w:rPr>
          <w:rFonts w:ascii="Trebuchet MS" w:eastAsia="Times New Roman" w:hAnsi="Trebuchet MS" w:cs="Times New Roman"/>
          <w:b/>
          <w:bCs/>
          <w:color w:val="333333"/>
        </w:rPr>
        <w:t xml:space="preserve"> an array of </w:t>
      </w:r>
      <w:proofErr w:type="spellStart"/>
      <w:r w:rsidRPr="00E532DB">
        <w:rPr>
          <w:rFonts w:ascii="Trebuchet MS" w:eastAsia="Times New Roman" w:hAnsi="Trebuchet MS" w:cs="Times New Roman"/>
          <w:b/>
          <w:bCs/>
          <w:color w:val="333333"/>
        </w:rPr>
        <w:t>of</w:t>
      </w:r>
      <w:proofErr w:type="spellEnd"/>
      <w:r w:rsidRPr="00E532DB">
        <w:rPr>
          <w:rFonts w:ascii="Trebuchet MS" w:eastAsia="Times New Roman" w:hAnsi="Trebuchet MS" w:cs="Times New Roman"/>
          <w:b/>
          <w:bCs/>
          <w:color w:val="333333"/>
        </w:rPr>
        <w:t xml:space="preserve"> size n and a number k, find all elements that appear more than n/k times? </w:t>
      </w:r>
      <w:r w:rsidRPr="00E532DB">
        <w:rPr>
          <w:rFonts w:ascii="Trebuchet MS" w:eastAsia="Times New Roman" w:hAnsi="Trebuchet MS" w:cs="Times New Roman"/>
          <w:color w:val="333333"/>
        </w:rPr>
        <w:t>(</w:t>
      </w:r>
      <w:proofErr w:type="gramStart"/>
      <w:r w:rsidRPr="00E532DB">
        <w:rPr>
          <w:rFonts w:ascii="Trebuchet MS" w:eastAsia="Times New Roman" w:hAnsi="Trebuchet MS" w:cs="Times New Roman"/>
          <w:color w:val="333333"/>
        </w:rPr>
        <w:t>solution</w:t>
      </w:r>
      <w:proofErr w:type="gramEnd"/>
      <w:r w:rsidRPr="00E532DB">
        <w:rPr>
          <w:rFonts w:ascii="Trebuchet MS" w:eastAsia="Times New Roman" w:hAnsi="Trebuchet MS" w:cs="Times New Roman"/>
          <w:color w:val="333333"/>
        </w:rPr>
        <w:t>)</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t xml:space="preserve">Another tough array based coding questions from Interviews. You are given an array of size </w:t>
      </w:r>
      <w:proofErr w:type="gramStart"/>
      <w:r w:rsidRPr="00E532DB">
        <w:rPr>
          <w:rFonts w:ascii="Trebuchet MS" w:eastAsia="Times New Roman" w:hAnsi="Trebuchet MS" w:cs="Times New Roman"/>
          <w:color w:val="333333"/>
        </w:rPr>
        <w:t>n,</w:t>
      </w:r>
      <w:proofErr w:type="gramEnd"/>
      <w:r w:rsidRPr="00E532DB">
        <w:rPr>
          <w:rFonts w:ascii="Trebuchet MS" w:eastAsia="Times New Roman" w:hAnsi="Trebuchet MS" w:cs="Times New Roman"/>
          <w:color w:val="333333"/>
        </w:rPr>
        <w:t xml:space="preserve"> find all elements in array that appear more than n/k times. For example, if the input </w:t>
      </w:r>
      <w:proofErr w:type="gramStart"/>
      <w:r w:rsidRPr="00E532DB">
        <w:rPr>
          <w:rFonts w:ascii="Trebuchet MS" w:eastAsia="Times New Roman" w:hAnsi="Trebuchet MS" w:cs="Times New Roman"/>
          <w:color w:val="333333"/>
        </w:rPr>
        <w:t>arrays is</w:t>
      </w:r>
      <w:proofErr w:type="gramEnd"/>
      <w:r w:rsidRPr="00E532DB">
        <w:rPr>
          <w:rFonts w:ascii="Trebuchet MS" w:eastAsia="Times New Roman" w:hAnsi="Trebuchet MS" w:cs="Times New Roman"/>
          <w:color w:val="333333"/>
        </w:rPr>
        <w:t xml:space="preserve"> {3, 1, 2, 2, 1, 2, 3, 3} and k is 4, then the output should be [2, 3]. Note that size of array is 8 (or n = 8), so we need to find all elements that appear more than 2 (or 8/4) times. There are two elements that appear more than two times, 2 and 3.</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t>1. Returns the largest sum of contiguous integers in the array</w:t>
      </w:r>
      <w:r w:rsidRPr="00E532DB">
        <w:rPr>
          <w:rFonts w:ascii="Trebuchet MS" w:eastAsia="Times New Roman" w:hAnsi="Trebuchet MS" w:cs="Times New Roman"/>
          <w:color w:val="333333"/>
        </w:rPr>
        <w:br/>
        <w:t>Example: if the input is (-10, 2, 3, -2, 0, 5, -15), the largest sum is 8</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t>2. Return the sum two largest integers in an array</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t>3. Given an array of integers write a program that will determine if any two numbers add up to a specified number N. Do this without using hash tables</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rPr>
        <w:t>28. How to reverse array in place in Java? </w:t>
      </w:r>
      <w:r w:rsidRPr="00E532DB">
        <w:rPr>
          <w:rFonts w:ascii="Trebuchet MS" w:eastAsia="Times New Roman" w:hAnsi="Trebuchet MS" w:cs="Times New Roman"/>
          <w:color w:val="333333"/>
        </w:rPr>
        <w:t>(</w:t>
      </w:r>
      <w:hyperlink r:id="rId21" w:tgtFrame="_blank" w:history="1">
        <w:proofErr w:type="gramStart"/>
        <w:r w:rsidRPr="00E532DB">
          <w:rPr>
            <w:rFonts w:ascii="Trebuchet MS" w:eastAsia="Times New Roman" w:hAnsi="Trebuchet MS" w:cs="Times New Roman"/>
            <w:color w:val="660099"/>
            <w:u w:val="single"/>
          </w:rPr>
          <w:t>solution</w:t>
        </w:r>
        <w:proofErr w:type="gramEnd"/>
      </w:hyperlink>
      <w:r w:rsidRPr="00E532DB">
        <w:rPr>
          <w:rFonts w:ascii="Trebuchet MS" w:eastAsia="Times New Roman" w:hAnsi="Trebuchet MS" w:cs="Times New Roman"/>
          <w:color w:val="333333"/>
        </w:rPr>
        <w:t>)</w:t>
      </w:r>
      <w:r w:rsidRPr="00E532DB">
        <w:rPr>
          <w:rFonts w:ascii="Trebuchet MS" w:eastAsia="Times New Roman" w:hAnsi="Trebuchet MS" w:cs="Times New Roman"/>
          <w:color w:val="333333"/>
        </w:rPr>
        <w:br/>
        <w:t xml:space="preserve">Now let's see one of the most frequently asked array interview question. You need to write a program which accepts an integer array and your program </w:t>
      </w:r>
      <w:proofErr w:type="gramStart"/>
      <w:r w:rsidRPr="00E532DB">
        <w:rPr>
          <w:rFonts w:ascii="Trebuchet MS" w:eastAsia="Times New Roman" w:hAnsi="Trebuchet MS" w:cs="Times New Roman"/>
          <w:color w:val="333333"/>
        </w:rPr>
        <w:t>needs</w:t>
      </w:r>
      <w:proofErr w:type="gramEnd"/>
      <w:r w:rsidRPr="00E532DB">
        <w:rPr>
          <w:rFonts w:ascii="Trebuchet MS" w:eastAsia="Times New Roman" w:hAnsi="Trebuchet MS" w:cs="Times New Roman"/>
          <w:color w:val="333333"/>
        </w:rPr>
        <w:t xml:space="preserve"> to reverse that array in place, which means you cannot use additional buffer or array, but one or two variables will be fine. Of course you cannot use any open source library or Java API method to directly solve this </w:t>
      </w:r>
      <w:proofErr w:type="gramStart"/>
      <w:r w:rsidRPr="00E532DB">
        <w:rPr>
          <w:rFonts w:ascii="Trebuchet MS" w:eastAsia="Times New Roman" w:hAnsi="Trebuchet MS" w:cs="Times New Roman"/>
          <w:color w:val="333333"/>
        </w:rPr>
        <w:t>problem,</w:t>
      </w:r>
      <w:proofErr w:type="gramEnd"/>
      <w:r w:rsidRPr="00E532DB">
        <w:rPr>
          <w:rFonts w:ascii="Trebuchet MS" w:eastAsia="Times New Roman" w:hAnsi="Trebuchet MS" w:cs="Times New Roman"/>
          <w:color w:val="333333"/>
        </w:rPr>
        <w:t xml:space="preserve"> you need to create your own logic. Here is one such logic to solve this </w:t>
      </w:r>
      <w:proofErr w:type="gramStart"/>
      <w:r w:rsidRPr="00E532DB">
        <w:rPr>
          <w:rFonts w:ascii="Trebuchet MS" w:eastAsia="Times New Roman" w:hAnsi="Trebuchet MS" w:cs="Times New Roman"/>
          <w:color w:val="333333"/>
        </w:rPr>
        <w:t>problem :</w:t>
      </w:r>
      <w:proofErr w:type="gramEnd"/>
    </w:p>
    <w:p w:rsidR="00E532DB" w:rsidRPr="00E532DB" w:rsidRDefault="00E532DB" w:rsidP="00E532DB">
      <w:pPr>
        <w:shd w:val="clear" w:color="auto" w:fill="FFFFFF"/>
        <w:spacing w:after="0" w:line="326" w:lineRule="atLeast"/>
        <w:jc w:val="center"/>
        <w:rPr>
          <w:rFonts w:ascii="Trebuchet MS" w:eastAsia="Times New Roman" w:hAnsi="Trebuchet MS" w:cs="Times New Roman"/>
          <w:color w:val="333333"/>
        </w:rPr>
      </w:pPr>
      <w:r>
        <w:rPr>
          <w:rFonts w:ascii="Trebuchet MS" w:eastAsia="Times New Roman" w:hAnsi="Trebuchet MS" w:cs="Times New Roman"/>
          <w:noProof/>
          <w:color w:val="660099"/>
        </w:rPr>
        <w:lastRenderedPageBreak/>
        <w:drawing>
          <wp:inline distT="0" distB="0" distL="0" distR="0">
            <wp:extent cx="3044825" cy="2743200"/>
            <wp:effectExtent l="19050" t="0" r="3175" b="0"/>
            <wp:docPr id="12" name="Picture 12" descr="Array Coding Interview Questions and Answers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ray Coding Interview Questions and Answers ">
                      <a:hlinkClick r:id="rId22"/>
                    </pic:cNvPr>
                    <pic:cNvPicPr>
                      <a:picLocks noChangeAspect="1" noChangeArrowheads="1"/>
                    </pic:cNvPicPr>
                  </pic:nvPicPr>
                  <pic:blipFill>
                    <a:blip r:embed="rId23"/>
                    <a:srcRect/>
                    <a:stretch>
                      <a:fillRect/>
                    </a:stretch>
                  </pic:blipFill>
                  <pic:spPr bwMode="auto">
                    <a:xfrm>
                      <a:off x="0" y="0"/>
                      <a:ext cx="3044825" cy="2743200"/>
                    </a:xfrm>
                    <a:prstGeom prst="rect">
                      <a:avLst/>
                    </a:prstGeom>
                    <a:noFill/>
                    <a:ln w="9525">
                      <a:noFill/>
                      <a:miter lim="800000"/>
                      <a:headEnd/>
                      <a:tailEnd/>
                    </a:ln>
                  </pic:spPr>
                </pic:pic>
              </a:graphicData>
            </a:graphic>
          </wp:inline>
        </w:drawing>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rPr>
        <w:t>29. Difference between array and linked list data structure?</w:t>
      </w:r>
      <w:r w:rsidRPr="00E532DB">
        <w:rPr>
          <w:rFonts w:ascii="Trebuchet MS" w:eastAsia="Times New Roman" w:hAnsi="Trebuchet MS" w:cs="Times New Roman"/>
          <w:color w:val="333333"/>
        </w:rPr>
        <w:t> (</w:t>
      </w:r>
      <w:hyperlink r:id="rId24" w:tgtFrame="_blank" w:history="1">
        <w:proofErr w:type="gramStart"/>
        <w:r w:rsidRPr="00E532DB">
          <w:rPr>
            <w:rFonts w:ascii="Trebuchet MS" w:eastAsia="Times New Roman" w:hAnsi="Trebuchet MS" w:cs="Times New Roman"/>
            <w:color w:val="660099"/>
            <w:u w:val="single"/>
          </w:rPr>
          <w:t>answer</w:t>
        </w:r>
        <w:proofErr w:type="gramEnd"/>
      </w:hyperlink>
      <w:r w:rsidRPr="00E532DB">
        <w:rPr>
          <w:rFonts w:ascii="Trebuchet MS" w:eastAsia="Times New Roman" w:hAnsi="Trebuchet MS" w:cs="Times New Roman"/>
          <w:color w:val="333333"/>
        </w:rPr>
        <w:t>)</w:t>
      </w:r>
      <w:r w:rsidRPr="00E532DB">
        <w:rPr>
          <w:rFonts w:ascii="Trebuchet MS" w:eastAsia="Times New Roman" w:hAnsi="Trebuchet MS" w:cs="Times New Roman"/>
          <w:color w:val="333333"/>
        </w:rPr>
        <w:br/>
        <w:t xml:space="preserve">This is a theoretical </w:t>
      </w:r>
      <w:proofErr w:type="gramStart"/>
      <w:r w:rsidRPr="00E532DB">
        <w:rPr>
          <w:rFonts w:ascii="Trebuchet MS" w:eastAsia="Times New Roman" w:hAnsi="Trebuchet MS" w:cs="Times New Roman"/>
          <w:color w:val="333333"/>
        </w:rPr>
        <w:t>questions</w:t>
      </w:r>
      <w:proofErr w:type="gramEnd"/>
      <w:r w:rsidRPr="00E532DB">
        <w:rPr>
          <w:rFonts w:ascii="Trebuchet MS" w:eastAsia="Times New Roman" w:hAnsi="Trebuchet MS" w:cs="Times New Roman"/>
          <w:color w:val="333333"/>
        </w:rPr>
        <w:t xml:space="preserve"> from phone interviews. There are several differences between array and linked list e.g. array stores element in contiguous memory location while linked list stores at random places, this means linked list better utilizes the places. Consequently, </w:t>
      </w:r>
      <w:proofErr w:type="spellStart"/>
      <w:proofErr w:type="gramStart"/>
      <w:r w:rsidRPr="00E532DB">
        <w:rPr>
          <w:rFonts w:ascii="Trebuchet MS" w:eastAsia="Times New Roman" w:hAnsi="Trebuchet MS" w:cs="Times New Roman"/>
          <w:color w:val="333333"/>
        </w:rPr>
        <w:t>its</w:t>
      </w:r>
      <w:proofErr w:type="spellEnd"/>
      <w:proofErr w:type="gramEnd"/>
      <w:r w:rsidRPr="00E532DB">
        <w:rPr>
          <w:rFonts w:ascii="Trebuchet MS" w:eastAsia="Times New Roman" w:hAnsi="Trebuchet MS" w:cs="Times New Roman"/>
          <w:color w:val="333333"/>
        </w:rPr>
        <w:t xml:space="preserve"> possible to have large linked list in limited memory environment compare to array of same size. Advantage of using array is random access it provides if you know the index, while in linked list you need to search an element by traversing which is </w:t>
      </w:r>
      <w:proofErr w:type="gramStart"/>
      <w:r w:rsidRPr="00E532DB">
        <w:rPr>
          <w:rFonts w:ascii="Trebuchet MS" w:eastAsia="Times New Roman" w:hAnsi="Trebuchet MS" w:cs="Times New Roman"/>
          <w:color w:val="333333"/>
        </w:rPr>
        <w:t>O(</w:t>
      </w:r>
      <w:proofErr w:type="gramEnd"/>
      <w:r w:rsidRPr="00E532DB">
        <w:rPr>
          <w:rFonts w:ascii="Trebuchet MS" w:eastAsia="Times New Roman" w:hAnsi="Trebuchet MS" w:cs="Times New Roman"/>
          <w:color w:val="333333"/>
        </w:rPr>
        <w:t>n) operation.</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b/>
          <w:bCs/>
          <w:color w:val="333333"/>
        </w:rPr>
        <w:t>30. How to check if array contains a duplicate number?</w:t>
      </w:r>
      <w:r w:rsidRPr="00E532DB">
        <w:rPr>
          <w:rFonts w:ascii="Trebuchet MS" w:eastAsia="Times New Roman" w:hAnsi="Trebuchet MS" w:cs="Times New Roman"/>
          <w:color w:val="333333"/>
        </w:rPr>
        <w:t> (</w:t>
      </w:r>
      <w:hyperlink r:id="rId25" w:tgtFrame="_blank" w:history="1">
        <w:proofErr w:type="gramStart"/>
        <w:r w:rsidRPr="00E532DB">
          <w:rPr>
            <w:rFonts w:ascii="Trebuchet MS" w:eastAsia="Times New Roman" w:hAnsi="Trebuchet MS" w:cs="Times New Roman"/>
            <w:color w:val="660099"/>
            <w:u w:val="single"/>
          </w:rPr>
          <w:t>answer</w:t>
        </w:r>
        <w:proofErr w:type="gramEnd"/>
      </w:hyperlink>
      <w:r w:rsidRPr="00E532DB">
        <w:rPr>
          <w:rFonts w:ascii="Trebuchet MS" w:eastAsia="Times New Roman" w:hAnsi="Trebuchet MS" w:cs="Times New Roman"/>
          <w:color w:val="333333"/>
        </w:rPr>
        <w:t>)</w:t>
      </w:r>
      <w:r w:rsidRPr="00E532DB">
        <w:rPr>
          <w:rFonts w:ascii="Trebuchet MS" w:eastAsia="Times New Roman" w:hAnsi="Trebuchet MS" w:cs="Times New Roman"/>
          <w:color w:val="333333"/>
        </w:rPr>
        <w:br/>
        <w:t>This may look a repeated question because we have already done similar question, but in this question, most from Java interviews, you need to write a </w:t>
      </w:r>
      <w:proofErr w:type="gramStart"/>
      <w:r w:rsidRPr="00E532DB">
        <w:rPr>
          <w:rFonts w:ascii="Courier New" w:eastAsia="Times New Roman" w:hAnsi="Courier New" w:cs="Courier New"/>
          <w:color w:val="333333"/>
        </w:rPr>
        <w:t>contains(</w:t>
      </w:r>
      <w:proofErr w:type="gramEnd"/>
      <w:r w:rsidRPr="00E532DB">
        <w:rPr>
          <w:rFonts w:ascii="Courier New" w:eastAsia="Times New Roman" w:hAnsi="Courier New" w:cs="Courier New"/>
          <w:color w:val="333333"/>
        </w:rPr>
        <w:t>)</w:t>
      </w:r>
      <w:r w:rsidRPr="00E532DB">
        <w:rPr>
          <w:rFonts w:ascii="Trebuchet MS" w:eastAsia="Times New Roman" w:hAnsi="Trebuchet MS" w:cs="Times New Roman"/>
          <w:color w:val="333333"/>
        </w:rPr>
        <w:t> like method from Collections, which returns true or false if you pass an element and it is repeated or not.</w:t>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r>
      <w:r w:rsidRPr="00E532DB">
        <w:rPr>
          <w:rFonts w:ascii="Trebuchet MS" w:eastAsia="Times New Roman" w:hAnsi="Trebuchet MS" w:cs="Times New Roman"/>
          <w:color w:val="333333"/>
        </w:rPr>
        <w:br/>
        <w:t>That's all in this </w:t>
      </w:r>
      <w:r w:rsidRPr="00E532DB">
        <w:rPr>
          <w:rFonts w:ascii="Trebuchet MS" w:eastAsia="Times New Roman" w:hAnsi="Trebuchet MS" w:cs="Times New Roman"/>
          <w:b/>
          <w:bCs/>
          <w:color w:val="333333"/>
        </w:rPr>
        <w:t>list of array interview questions for programmers</w:t>
      </w:r>
      <w:r w:rsidRPr="00E532DB">
        <w:rPr>
          <w:rFonts w:ascii="Trebuchet MS" w:eastAsia="Times New Roman" w:hAnsi="Trebuchet MS" w:cs="Times New Roman"/>
          <w:color w:val="333333"/>
        </w:rPr>
        <w:t xml:space="preserve">. If you have solved all this problems then you definitely have good preparation. You can now tackle any array based coding problems, even though you will see it first time, mostly on coding interviews from top software product companies like Amazon, Google, Microsoft and </w:t>
      </w:r>
      <w:proofErr w:type="spellStart"/>
      <w:r w:rsidRPr="00E532DB">
        <w:rPr>
          <w:rFonts w:ascii="Trebuchet MS" w:eastAsia="Times New Roman" w:hAnsi="Trebuchet MS" w:cs="Times New Roman"/>
          <w:color w:val="333333"/>
        </w:rPr>
        <w:t>Facebook</w:t>
      </w:r>
      <w:proofErr w:type="spellEnd"/>
      <w:r w:rsidRPr="00E532DB">
        <w:rPr>
          <w:rFonts w:ascii="Trebuchet MS" w:eastAsia="Times New Roman" w:hAnsi="Trebuchet MS" w:cs="Times New Roman"/>
          <w:color w:val="333333"/>
        </w:rPr>
        <w:t>. If you have faced any other interesting array based coding problems which is not included in this list then don't forget to share with us, I will include in this list for everyone's benefit. You can also share any array based coding problem which is not solved and you are looking for a decent solution. </w:t>
      </w:r>
    </w:p>
    <w:p w:rsidR="00E532DB" w:rsidRPr="00E532DB" w:rsidRDefault="00E532DB" w:rsidP="00E532DB">
      <w:pPr>
        <w:shd w:val="clear" w:color="auto" w:fill="FFFFFF"/>
        <w:spacing w:after="0" w:line="326" w:lineRule="atLeast"/>
        <w:rPr>
          <w:rFonts w:ascii="Trebuchet MS" w:eastAsia="Times New Roman" w:hAnsi="Trebuchet MS" w:cs="Times New Roman"/>
          <w:color w:val="333333"/>
        </w:rPr>
      </w:pPr>
    </w:p>
    <w:p w:rsidR="00E532DB" w:rsidRPr="00E532DB" w:rsidRDefault="00E532DB" w:rsidP="00E532DB">
      <w:pPr>
        <w:rPr>
          <w:rFonts w:ascii="Times New Roman" w:hAnsi="Times New Roman"/>
        </w:rPr>
      </w:pPr>
    </w:p>
    <w:sectPr w:rsidR="00E532DB" w:rsidRPr="00E53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532DB"/>
    <w:rsid w:val="00E53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3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32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2D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532DB"/>
    <w:rPr>
      <w:color w:val="0000FF"/>
      <w:u w:val="single"/>
    </w:rPr>
  </w:style>
  <w:style w:type="character" w:customStyle="1" w:styleId="apple-converted-space">
    <w:name w:val="apple-converted-space"/>
    <w:basedOn w:val="DefaultParagraphFont"/>
    <w:rsid w:val="00E532DB"/>
  </w:style>
  <w:style w:type="character" w:customStyle="1" w:styleId="Heading2Char">
    <w:name w:val="Heading 2 Char"/>
    <w:basedOn w:val="DefaultParagraphFont"/>
    <w:link w:val="Heading2"/>
    <w:uiPriority w:val="9"/>
    <w:semiHidden/>
    <w:rsid w:val="00E532D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2DB"/>
    <w:rPr>
      <w:rFonts w:ascii="Tahoma" w:hAnsi="Tahoma" w:cs="Tahoma"/>
      <w:sz w:val="16"/>
      <w:szCs w:val="16"/>
    </w:rPr>
  </w:style>
  <w:style w:type="character" w:customStyle="1" w:styleId="apple-tab-span">
    <w:name w:val="apple-tab-span"/>
    <w:basedOn w:val="DefaultParagraphFont"/>
    <w:rsid w:val="00E532DB"/>
  </w:style>
</w:styles>
</file>

<file path=word/webSettings.xml><?xml version="1.0" encoding="utf-8"?>
<w:webSettings xmlns:r="http://schemas.openxmlformats.org/officeDocument/2006/relationships" xmlns:w="http://schemas.openxmlformats.org/wordprocessingml/2006/main">
  <w:divs>
    <w:div w:id="27613012">
      <w:bodyDiv w:val="1"/>
      <w:marLeft w:val="0"/>
      <w:marRight w:val="0"/>
      <w:marTop w:val="0"/>
      <w:marBottom w:val="0"/>
      <w:divBdr>
        <w:top w:val="none" w:sz="0" w:space="0" w:color="auto"/>
        <w:left w:val="none" w:sz="0" w:space="0" w:color="auto"/>
        <w:bottom w:val="none" w:sz="0" w:space="0" w:color="auto"/>
        <w:right w:val="none" w:sz="0" w:space="0" w:color="auto"/>
      </w:divBdr>
    </w:div>
    <w:div w:id="237983947">
      <w:bodyDiv w:val="1"/>
      <w:marLeft w:val="0"/>
      <w:marRight w:val="0"/>
      <w:marTop w:val="0"/>
      <w:marBottom w:val="0"/>
      <w:divBdr>
        <w:top w:val="none" w:sz="0" w:space="0" w:color="auto"/>
        <w:left w:val="none" w:sz="0" w:space="0" w:color="auto"/>
        <w:bottom w:val="none" w:sz="0" w:space="0" w:color="auto"/>
        <w:right w:val="none" w:sz="0" w:space="0" w:color="auto"/>
      </w:divBdr>
    </w:div>
    <w:div w:id="445581242">
      <w:bodyDiv w:val="1"/>
      <w:marLeft w:val="0"/>
      <w:marRight w:val="0"/>
      <w:marTop w:val="0"/>
      <w:marBottom w:val="0"/>
      <w:divBdr>
        <w:top w:val="none" w:sz="0" w:space="0" w:color="auto"/>
        <w:left w:val="none" w:sz="0" w:space="0" w:color="auto"/>
        <w:bottom w:val="none" w:sz="0" w:space="0" w:color="auto"/>
        <w:right w:val="none" w:sz="0" w:space="0" w:color="auto"/>
      </w:divBdr>
    </w:div>
    <w:div w:id="813912316">
      <w:bodyDiv w:val="1"/>
      <w:marLeft w:val="0"/>
      <w:marRight w:val="0"/>
      <w:marTop w:val="0"/>
      <w:marBottom w:val="0"/>
      <w:divBdr>
        <w:top w:val="none" w:sz="0" w:space="0" w:color="auto"/>
        <w:left w:val="none" w:sz="0" w:space="0" w:color="auto"/>
        <w:bottom w:val="none" w:sz="0" w:space="0" w:color="auto"/>
        <w:right w:val="none" w:sz="0" w:space="0" w:color="auto"/>
      </w:divBdr>
      <w:divsChild>
        <w:div w:id="595669490">
          <w:marLeft w:val="0"/>
          <w:marRight w:val="0"/>
          <w:marTop w:val="0"/>
          <w:marBottom w:val="180"/>
          <w:divBdr>
            <w:top w:val="dotted" w:sz="2" w:space="7" w:color="BBBBBB"/>
            <w:left w:val="dotted" w:sz="6" w:space="20" w:color="BBBBBB"/>
            <w:bottom w:val="dotted" w:sz="2" w:space="1" w:color="FFFFFF"/>
            <w:right w:val="dotted" w:sz="6" w:space="10" w:color="BBBBBB"/>
          </w:divBdr>
        </w:div>
      </w:divsChild>
    </w:div>
    <w:div w:id="922878097">
      <w:bodyDiv w:val="1"/>
      <w:marLeft w:val="0"/>
      <w:marRight w:val="0"/>
      <w:marTop w:val="0"/>
      <w:marBottom w:val="0"/>
      <w:divBdr>
        <w:top w:val="none" w:sz="0" w:space="0" w:color="auto"/>
        <w:left w:val="none" w:sz="0" w:space="0" w:color="auto"/>
        <w:bottom w:val="none" w:sz="0" w:space="0" w:color="auto"/>
        <w:right w:val="none" w:sz="0" w:space="0" w:color="auto"/>
      </w:divBdr>
    </w:div>
    <w:div w:id="1536850029">
      <w:bodyDiv w:val="1"/>
      <w:marLeft w:val="0"/>
      <w:marRight w:val="0"/>
      <w:marTop w:val="0"/>
      <w:marBottom w:val="0"/>
      <w:divBdr>
        <w:top w:val="none" w:sz="0" w:space="0" w:color="auto"/>
        <w:left w:val="none" w:sz="0" w:space="0" w:color="auto"/>
        <w:bottom w:val="none" w:sz="0" w:space="0" w:color="auto"/>
        <w:right w:val="none" w:sz="0" w:space="0" w:color="auto"/>
      </w:divBdr>
    </w:div>
    <w:div w:id="20348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revisited.blogspot.sg/2014/03/3-ways-to-find-first-non-repeated-character-String-programming-problem.html" TargetMode="External"/><Relationship Id="rId18" Type="http://schemas.openxmlformats.org/officeDocument/2006/relationships/hyperlink" Target="http://java67.blogspot.sg/2014/03/how-to-find-top-two-maximum-number-from-integer-array-java.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javarevisited.blogspot.sg/2013/03/how-to-reverse-array-in-java-int-String-array-example.html" TargetMode="External"/><Relationship Id="rId7" Type="http://schemas.openxmlformats.org/officeDocument/2006/relationships/hyperlink" Target="https://1.bp.blogspot.com/-dLcqZgNr9GY/VXhAksrQd8I/AAAAAAAAC94/teUTBCs3m3M/s1600/Array%2BInterview%2BQuestions%2BAnswers.jpg" TargetMode="External"/><Relationship Id="rId12" Type="http://schemas.openxmlformats.org/officeDocument/2006/relationships/hyperlink" Target="http://javarevisited.blogspot.sg/2014/08/how-to-find-all-pairs-in-array-of-integers-whose-sum-equal-given-number-java.html" TargetMode="External"/><Relationship Id="rId17" Type="http://schemas.openxmlformats.org/officeDocument/2006/relationships/image" Target="media/image2.jpeg"/><Relationship Id="rId25" Type="http://schemas.openxmlformats.org/officeDocument/2006/relationships/hyperlink" Target="http://javarevisited.blogspot.sg/2012/02/how-to-check-or-detect-duplicate.html" TargetMode="External"/><Relationship Id="rId2" Type="http://schemas.openxmlformats.org/officeDocument/2006/relationships/settings" Target="settings.xml"/><Relationship Id="rId16" Type="http://schemas.openxmlformats.org/officeDocument/2006/relationships/hyperlink" Target="https://2.bp.blogspot.com/-bD3bO_KCKEM/VXWyQ23wnyI/AAAAAAAAC9E/crKJrXxOvcE/s1600/Java%2BArray.jpg" TargetMode="External"/><Relationship Id="rId20" Type="http://schemas.openxmlformats.org/officeDocument/2006/relationships/hyperlink" Target="http://java67.blogspot.sg/2012/12/how-to-remove-element-from-array-in-java-example.html" TargetMode="External"/><Relationship Id="rId1" Type="http://schemas.openxmlformats.org/officeDocument/2006/relationships/styles" Target="styles.xml"/><Relationship Id="rId6" Type="http://schemas.openxmlformats.org/officeDocument/2006/relationships/hyperlink" Target="http://javarevisited.blogspot.sg/2014/11/how-to-find-missing-number-on-integer-array-java.html" TargetMode="External"/><Relationship Id="rId11" Type="http://schemas.openxmlformats.org/officeDocument/2006/relationships/hyperlink" Target="http://java67.blogspot.sg/2014/02/how-to-find-largest-and-smallest-number-array-in-java.html" TargetMode="External"/><Relationship Id="rId24" Type="http://schemas.openxmlformats.org/officeDocument/2006/relationships/hyperlink" Target="http://javarevisited.blogspot.sg/2013/07/difference-between-array-and-linked-list-java.html" TargetMode="External"/><Relationship Id="rId5" Type="http://schemas.openxmlformats.org/officeDocument/2006/relationships/hyperlink" Target="http://www.amazon.com/dp/098478280X/?tag=javamysqlanta-20" TargetMode="External"/><Relationship Id="rId15" Type="http://schemas.openxmlformats.org/officeDocument/2006/relationships/hyperlink" Target="http://javarevisited.blogspot.sg/2014/08/quicksort-sorting-algorithm-in-java-in-place-example.html" TargetMode="External"/><Relationship Id="rId23" Type="http://schemas.openxmlformats.org/officeDocument/2006/relationships/image" Target="media/image3.png"/><Relationship Id="rId10" Type="http://schemas.openxmlformats.org/officeDocument/2006/relationships/hyperlink" Target="http://java67.blogspot.sg/2014/11/how-to-test-if-array-contains-certain-value-in-java.html" TargetMode="External"/><Relationship Id="rId19" Type="http://schemas.openxmlformats.org/officeDocument/2006/relationships/hyperlink" Target="http://javarevisited.blogspot.sg/2014/01/how-to-remove-duplicates-from-array-java-without-collection-API.html" TargetMode="External"/><Relationship Id="rId4" Type="http://schemas.openxmlformats.org/officeDocument/2006/relationships/hyperlink" Target="http://javarevisited.blogspot.com/2016/01/top-20-amazon-and-google-programming-interview-questions.html" TargetMode="External"/><Relationship Id="rId9" Type="http://schemas.openxmlformats.org/officeDocument/2006/relationships/hyperlink" Target="http://javarevisited.blogspot.sg/2014/01/how-to-remove-duplicates-from-array-java-without-collection-API.html" TargetMode="External"/><Relationship Id="rId14" Type="http://schemas.openxmlformats.org/officeDocument/2006/relationships/hyperlink" Target="http://javarevisited.blogspot.sg/2014/01/how-to-remove-duplicates-from-array-java-without-collection-API.html" TargetMode="External"/><Relationship Id="rId22" Type="http://schemas.openxmlformats.org/officeDocument/2006/relationships/hyperlink" Target="https://2.bp.blogspot.com/-l1NsrkuRQEg/VXJ0bftAuZI/AAAAAAAAC5A/OcpAuwHYxy4/s1600/Reverse%2BArray%2Bin%2BPlace%2Bin%2BJava.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3240</Words>
  <Characters>18473</Characters>
  <Application>Microsoft Office Word</Application>
  <DocSecurity>0</DocSecurity>
  <Lines>153</Lines>
  <Paragraphs>43</Paragraphs>
  <ScaleCrop>false</ScaleCrop>
  <Company/>
  <LinksUpToDate>false</LinksUpToDate>
  <CharactersWithSpaces>21670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dc:creator>
  <cp:keywords/>
  <dc:description/>
  <cp:lastModifiedBy>gova</cp:lastModifiedBy>
  <cp:revision>2</cp:revision>
  <dcterms:created xsi:type="dcterms:W3CDTF">2016-08-13T02:35:00Z</dcterms:created>
  <dcterms:modified xsi:type="dcterms:W3CDTF">2016-08-13T02:42:00Z</dcterms:modified>
</cp:coreProperties>
</file>